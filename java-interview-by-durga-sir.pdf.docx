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</w:rPr>
      </w:pPr>
      <w:r w:rsidRPr="00FA26B2">
        <w:rPr>
          <w:rFonts w:eastAsia="Times New Roman" w:cstheme="minorHAnsi"/>
          <w:b/>
          <w:color w:val="000000"/>
          <w:spacing w:val="-1"/>
          <w:sz w:val="24"/>
          <w:shd w:val="clear" w:color="auto" w:fill="FFFFFF"/>
          <w:lang w:eastAsia="en-IN"/>
        </w:rPr>
        <w:t>Java Class declaration interview questions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present version of java and initial version of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modifiers in java and how many keywords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initial name of java and present name of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Can we have multiple public classes in single source file?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Can we create multiple objects for single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token and literal?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identifier?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multiple public classes in single source file?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editor and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IDE(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integrated development environment)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Write the examples of editor and IDE?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Define a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 java program starts form which method and who is calling that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commands required for compilation and execution?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Can we compile multiple source files at a time and is it possible to execute multiple .classes at a time?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The compiler understandable file format and JVM understandable file format?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JRE and JDK?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path and class path?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environmental variables setup?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by open source software?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operations done at compilation time and execution time?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JVM?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JVM platform dependent or independent?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 java program execution starts from?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types of commands in java and what is the purpose of commands?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provide multiple spaces in between two tokens?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Class contains how many elements based on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Ratan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sir class notes?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Source file contains how many elements?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dependent languages and technologies in market on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Who is generating .class file and .class files generation is based on what?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.class file contains?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data types and how many data types are present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Who is assigning default values to variables?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default value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, char, Boolean, double?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null is a keyword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main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multiple classes with main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Can I have multiple main methods in single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 xml:space="preserve">38)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default package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Can I import same class twice 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yes-</w:t>
      </w:r>
      <w:ins w:id="0" w:author="Sohan-Maali" w:date="2024-06-05T09:56:00Z">
        <w:r w:rsidR="00ED0981">
          <w:rPr>
            <w:rFonts w:eastAsia="Times New Roman" w:cstheme="minorHAnsi"/>
            <w:color w:val="000000"/>
            <w:shd w:val="clear" w:color="auto" w:fill="FFFFFF"/>
            <w:lang w:eastAsia="en-IN"/>
          </w:rPr>
          <w:t>&gt;</w:t>
        </w:r>
      </w:ins>
      <w:del w:id="1" w:author="Sohan-Maali" w:date="2024-06-05T09:56:00Z">
        <w:r w:rsidRPr="00FB7ACF" w:rsidDel="00ED0981">
          <w:rPr>
            <w:rFonts w:eastAsia="Times New Roman" w:cstheme="minorHAnsi"/>
            <w:color w:val="000000"/>
            <w:shd w:val="clear" w:color="auto" w:fill="FFFFFF"/>
            <w:lang w:eastAsia="en-IN"/>
          </w:rPr>
          <w:delText></w:delText>
        </w:r>
      </w:del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what happened no -</w:t>
      </w:r>
      <w:ins w:id="2" w:author="Sohan-Maali" w:date="2024-06-05T09:56:00Z">
        <w:r w:rsidR="00ED0981">
          <w:rPr>
            <w:rFonts w:eastAsia="Times New Roman" w:cstheme="minorHAnsi"/>
            <w:color w:val="000000"/>
            <w:shd w:val="clear" w:color="auto" w:fill="FFFFFF"/>
            <w:lang w:eastAsia="en-IN"/>
          </w:rPr>
          <w:t>&gt;</w:t>
        </w:r>
      </w:ins>
      <w:del w:id="3" w:author="Sohan-Maali" w:date="2024-06-05T09:56:00Z">
        <w:r w:rsidRPr="00FB7ACF" w:rsidDel="00ED0981">
          <w:rPr>
            <w:rFonts w:eastAsia="Times New Roman" w:cstheme="minorHAnsi"/>
            <w:color w:val="000000"/>
            <w:shd w:val="clear" w:color="auto" w:fill="FFFFFF"/>
            <w:lang w:eastAsia="en-IN"/>
          </w:rPr>
          <w:delText></w:delText>
        </w:r>
      </w:del>
      <w:proofErr w:type="gramStart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>why ?</w:t>
      </w:r>
      <w:proofErr w:type="gramEnd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Do I need to import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java.lang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package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yes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---&gt;why no---&gt;why?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empty java source file is valid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java file contains more than one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variables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types of variables in java and what are those variables?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life time of static variables and where these variables are stored? </w:t>
      </w:r>
    </w:p>
    <w:p w:rsidR="00E00562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What is the life time of instance variables and where these variables are stored?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47)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life time of local variables and where these variables are stored?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48)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For the static members </w:t>
      </w:r>
      <w:del w:id="4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when</w:delText>
        </w:r>
      </w:del>
      <w:proofErr w:type="gramStart"/>
      <w:ins w:id="5" w:author="Sohan-Maali" w:date="2024-06-05T10:05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When</w:t>
        </w:r>
      </w:ins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memory is allocated?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49)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Where we declared local variables &amp; instance variables &amp; static variables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50)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For the instance members </w:t>
      </w:r>
      <w:del w:id="6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when</w:delText>
        </w:r>
      </w:del>
      <w:proofErr w:type="gramStart"/>
      <w:ins w:id="7" w:author="Sohan-Maali" w:date="2024-06-05T10:05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When</w:t>
        </w:r>
      </w:ins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memory is allocated?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51)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For the local variables </w:t>
      </w:r>
      <w:del w:id="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when</w:delText>
        </w:r>
      </w:del>
      <w:proofErr w:type="gramStart"/>
      <w:ins w:id="9" w:author="Sohan-Maali" w:date="2024-06-05T10:05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When</w:t>
        </w:r>
      </w:ins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memory is allocated?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52)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difference between instance variables and static variables? </w:t>
      </w:r>
    </w:p>
    <w:p w:rsidR="00FB7ACF" w:rsidRPr="00FB7ACF" w:rsidDel="00FA26B2" w:rsidRDefault="00FB7ACF" w:rsidP="00FA26B2">
      <w:pPr>
        <w:shd w:val="clear" w:color="auto" w:fill="FFFFFF"/>
        <w:spacing w:after="0" w:line="360" w:lineRule="auto"/>
        <w:rPr>
          <w:del w:id="10" w:author="Sohan-Maali" w:date="2024-06-05T09:53:00Z"/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53)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Can we declare instance variables inside the instance methods and static variables inside the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lang w:eastAsia="en-IN"/>
        </w:rPr>
        <w:t>static</w:t>
      </w:r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method? </w:t>
      </w:r>
    </w:p>
    <w:p w:rsidR="00FB7ACF" w:rsidRPr="00FB7ACF" w:rsidDel="00FA26B2" w:rsidRDefault="00FB7ACF" w:rsidP="00FA26B2">
      <w:pPr>
        <w:shd w:val="clear" w:color="auto" w:fill="FFFFFF"/>
        <w:spacing w:after="0" w:line="360" w:lineRule="auto"/>
        <w:rPr>
          <w:del w:id="11" w:author="Sohan-Maali" w:date="2024-06-05T09:53:00Z"/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54)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If the local variables of methods and class instance variables having same names at that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lang w:eastAsia="en-IN"/>
        </w:rPr>
        <w:t>situation</w:t>
      </w:r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how we are represent local variables and how are representing instance variable?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55)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do you mean by method signature?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56)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do you mean by method implementation?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57)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How many types of methods in java and how many types of areas in java?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58)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purpose of template method?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59)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Can we have inner methods in java?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60)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One method is able to call how many methods at time?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61)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For java methods return type is mandatory or optional?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62)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Who will create and destroy stack memory in java?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63) </w:t>
      </w:r>
      <w:del w:id="12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When</w:delText>
        </w:r>
      </w:del>
      <w:ins w:id="13" w:author="Sohan-Maali" w:date="2024-06-05T10:05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lang w:eastAsia="en-IN"/>
        </w:rPr>
        <w:t>stackoverFlowError</w:t>
      </w:r>
      <w:proofErr w:type="spell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64)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Is it possible to declare return statement any statement of the method or any specific rule is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lang w:eastAsia="en-IN"/>
        </w:rPr>
        <w:t>there</w:t>
      </w:r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65)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>Whe</w:t>
      </w:r>
      <w:del w:id="14" w:author="Sohan-Maali" w:date="2024-06-05T09:57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Ŷ</w:delText>
        </w:r>
      </w:del>
      <w:ins w:id="15" w:author="Sohan-Maali" w:date="2024-06-05T09:57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n</w:t>
        </w:r>
      </w:ins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</w:t>
      </w:r>
      <w:del w:id="16" w:author="Sohan-Maali" w:date="2024-06-05T09:57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ǁ</w:delText>
        </w:r>
      </w:del>
      <w:ins w:id="17" w:author="Sohan-Maali" w:date="2024-06-05T09:57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</w:t>
        </w:r>
      </w:ins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e </w:t>
      </w:r>
      <w:ins w:id="18" w:author="Sohan-Maali" w:date="2024-06-05T09:57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</w:t>
        </w:r>
      </w:ins>
      <w:del w:id="19" w:author="Sohan-Maali" w:date="2024-06-05T09:57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ǁ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ill get </w:t>
      </w:r>
      <w:del w:id="20" w:author="Sohan-Maali" w:date="2024-06-05T09:57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ǀ</w:delText>
        </w:r>
      </w:del>
      <w:proofErr w:type="gramStart"/>
      <w:ins w:id="21" w:author="Sohan-Maali" w:date="2024-06-05T09:57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v</w:t>
        </w:r>
      </w:ins>
      <w:ins w:id="22" w:author="Sohan-Maali" w:date="2024-06-05T09:58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a</w:t>
        </w:r>
      </w:ins>
      <w:proofErr w:type="gramEnd"/>
      <w:del w:id="23" w:author="Sohan-Maali" w:date="2024-06-05T09:57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a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>ria</w:t>
      </w:r>
      <w:ins w:id="24" w:author="Sohan-Maali" w:date="2024-06-05T09:58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ble</w:t>
        </w:r>
      </w:ins>
      <w:del w:id="25" w:author="Sohan-Maali" w:date="2024-06-05T09:58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ďl</w:delText>
        </w:r>
      </w:del>
      <w:del w:id="26" w:author="Sohan-Maali" w:date="2024-06-05T09:57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e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</w:t>
      </w:r>
      <w:ins w:id="27" w:author="Sohan-Maali" w:date="2024-06-05T09:58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mi</w:t>
        </w:r>
      </w:ins>
      <w:del w:id="28" w:author="Sohan-Maali" w:date="2024-06-05T09:58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ŵi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>ght</w:t>
      </w:r>
      <w:ins w:id="29" w:author="Sohan-Maali" w:date="2024-06-05T09:58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 xml:space="preserve"> not have been </w:t>
        </w:r>
        <w:proofErr w:type="spellStart"/>
        <w:r w:rsidR="00ED0981">
          <w:rPr>
            <w:rFonts w:eastAsia="Times New Roman" w:cstheme="minorHAnsi"/>
            <w:color w:val="000000"/>
            <w:spacing w:val="-1"/>
            <w:lang w:eastAsia="en-IN"/>
          </w:rPr>
          <w:t>in</w:t>
        </w:r>
      </w:ins>
      <w:ins w:id="30" w:author="Sohan-Maali" w:date="2024-06-05T09:59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itailzed</w:t>
        </w:r>
      </w:ins>
      <w:proofErr w:type="spell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</w:t>
      </w:r>
      <w:del w:id="31" w:author="Sohan-Maali" w:date="2024-06-05T09:58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 xml:space="preserve">Ŷot haǀe ďeeŶ iŶitialized 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error </w:t>
      </w:r>
      <w:ins w:id="32" w:author="Sohan-Maali" w:date="2024-06-05T09:59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m</w:t>
        </w:r>
      </w:ins>
      <w:del w:id="33" w:author="Sohan-Maali" w:date="2024-06-05T09:59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ŵ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essage?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66)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are the coding conventions of classes and interfaces?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67)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are the coding conventions of methods and variables?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68)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default package in java programming?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69)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Platform dependent vs platform independent?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70)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Is java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lang w:eastAsia="en-IN"/>
        </w:rPr>
        <w:t>a</w:t>
      </w:r>
      <w:proofErr w:type="spellEnd"/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object oriented programming language?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71)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By using which keyword we are creating object in java?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72)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Object creation syntax contains how many parts?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73)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How many types of constructors in java?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lastRenderedPageBreak/>
        <w:t xml:space="preserve">74)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How one constructor is calling another constructor? One constructor is able to call how many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lang w:eastAsia="en-IN"/>
        </w:rPr>
        <w:t>constructors</w:t>
      </w:r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at time?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75)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do you mean by instantiation?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76)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difference between object instantiation and object initialization?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77)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How many ways to create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lang w:eastAsia="en-IN"/>
        </w:rPr>
        <w:t>a</w:t>
      </w:r>
      <w:proofErr w:type="spellEnd"/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object in java?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78)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purpose of this keyword?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79)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Is it possible to use this keyword inside static area?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80)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need of converting local variables to instance variables?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81)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>Is it possible to convert instance variables to local variables yes</w:t>
      </w:r>
      <w:del w:id="34" w:author="Sohan-Maali" w:date="2024-06-05T10:03:00Z">
        <w:r w:rsidRPr="00FB7ACF" w:rsidDel="00ED0981">
          <w:rPr>
            <w:rFonts w:eastAsia="Times New Roman" w:cstheme="minorHAnsi"/>
            <w:color w:val="000000"/>
            <w:lang w:eastAsia="en-IN"/>
          </w:rPr>
          <w:delText></w:delText>
        </w:r>
      </w:del>
      <w:ins w:id="35" w:author="Sohan-Maali" w:date="2024-06-05T10:03:00Z">
        <w:r w:rsidR="00ED0981">
          <w:rPr>
            <w:rFonts w:eastAsia="Times New Roman" w:cstheme="minorHAnsi"/>
            <w:color w:val="000000"/>
            <w:lang w:eastAsia="en-IN"/>
          </w:rPr>
          <w:t>-&gt;</w:t>
        </w:r>
      </w:ins>
      <w:r w:rsidRPr="00FB7ACF">
        <w:rPr>
          <w:rFonts w:eastAsia="Times New Roman" w:cstheme="minorHAnsi"/>
          <w:color w:val="000000"/>
          <w:spacing w:val="-2"/>
          <w:lang w:eastAsia="en-IN"/>
        </w:rPr>
        <w:t xml:space="preserve">how </w:t>
      </w:r>
      <w:r w:rsidRPr="00FB7ACF">
        <w:rPr>
          <w:rFonts w:eastAsia="Times New Roman" w:cstheme="minorHAnsi"/>
          <w:color w:val="000000"/>
          <w:lang w:eastAsia="en-IN"/>
        </w:rPr>
        <w:t>no-</w:t>
      </w:r>
      <w:ins w:id="36" w:author="Sohan-Maali" w:date="2024-06-05T10:03:00Z">
        <w:r w:rsidR="00ED0981">
          <w:rPr>
            <w:rFonts w:eastAsia="Times New Roman" w:cstheme="minorHAnsi"/>
            <w:color w:val="000000"/>
            <w:lang w:eastAsia="en-IN"/>
          </w:rPr>
          <w:t>&gt;</w:t>
        </w:r>
      </w:ins>
      <w:del w:id="37" w:author="Sohan-Maali" w:date="2024-06-05T10:03:00Z">
        <w:r w:rsidRPr="00FB7ACF" w:rsidDel="00ED0981">
          <w:rPr>
            <w:rFonts w:eastAsia="Times New Roman" w:cstheme="minorHAnsi"/>
            <w:color w:val="000000"/>
            <w:lang w:eastAsia="en-IN"/>
          </w:rPr>
          <w:delText></w:delText>
        </w:r>
      </w:del>
      <w:r w:rsidRPr="00FB7ACF">
        <w:rPr>
          <w:rFonts w:eastAsia="Times New Roman" w:cstheme="minorHAnsi"/>
          <w:color w:val="000000"/>
          <w:spacing w:val="-2"/>
          <w:lang w:eastAsia="en-IN"/>
        </w:rPr>
        <w:t xml:space="preserve">why?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82) </w:t>
      </w:r>
      <w:del w:id="3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Whe</w:delText>
        </w:r>
      </w:del>
      <w:ins w:id="39" w:author="Sohan-Maali" w:date="2024-06-05T10:05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When</w:t>
        </w:r>
      </w:ins>
      <w:del w:id="40" w:author="Sohan-Maali" w:date="2024-06-05T09:59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Ŷ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</w:t>
      </w:r>
      <w:ins w:id="41" w:author="Sohan-Maali" w:date="2024-06-05T09:59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</w:t>
        </w:r>
      </w:ins>
      <w:del w:id="42" w:author="Sohan-Maali" w:date="2024-06-05T09:59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ǁ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e </w:t>
      </w:r>
      <w:ins w:id="43" w:author="Sohan-Maali" w:date="2024-06-05T09:59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g</w:t>
        </w:r>
      </w:ins>
      <w:del w:id="44" w:author="Sohan-Maali" w:date="2024-06-05T09:59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ǁ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ill get </w:t>
      </w:r>
      <w:ins w:id="45" w:author="Sohan-Maali" w:date="2024-06-05T10:02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compilation</w:t>
        </w:r>
      </w:ins>
      <w:ins w:id="46" w:author="Sohan-Maali" w:date="2024-06-05T10:00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 xml:space="preserve"> </w:t>
        </w:r>
      </w:ins>
      <w:del w:id="47" w:author="Sohan-Maali" w:date="2024-06-05T10:00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 xml:space="preserve">ĐoŵpilatioŶ 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error like </w:t>
      </w:r>
      <w:ins w:id="48" w:author="Sohan-Maali" w:date="2024-06-05T10:00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c</w:t>
        </w:r>
      </w:ins>
      <w:del w:id="49" w:author="Sohan-Maali" w:date="2024-06-05T10:00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Đ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all to this </w:t>
      </w:r>
      <w:ins w:id="50" w:author="Sohan-Maali" w:date="2024-06-05T10:00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m</w:t>
        </w:r>
      </w:ins>
      <w:del w:id="51" w:author="Sohan-Maali" w:date="2024-06-05T10:00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ŵ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ust </w:t>
      </w:r>
      <w:ins w:id="52" w:author="Sohan-Maali" w:date="2024-06-05T10:00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b</w:t>
        </w:r>
      </w:ins>
      <w:del w:id="53" w:author="Sohan-Maali" w:date="2024-06-05T10:00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ď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>e first state</w:t>
      </w:r>
      <w:ins w:id="54" w:author="Sohan-Maali" w:date="2024-06-05T10:01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men</w:t>
        </w:r>
      </w:ins>
      <w:del w:id="55" w:author="Sohan-Maali" w:date="2024-06-05T10:00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ŵeŶ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>t</w:t>
      </w:r>
      <w:del w:id="56" w:author="Sohan-Maali" w:date="2024-06-05T10:01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 xml:space="preserve"> </w:delText>
        </w:r>
      </w:del>
      <w:ins w:id="57" w:author="Sohan-Maali" w:date="2024-06-05T10:01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 xml:space="preserve"> in constructor</w:t>
        </w:r>
      </w:ins>
      <w:del w:id="58" w:author="Sohan-Maali" w:date="2024-06-05T10:01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iŶ ĐoŶstruĐtor</w:delText>
        </w:r>
      </w:del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83) </w:t>
      </w:r>
      <w:ins w:id="59" w:author="Sohan-Maali" w:date="2024-06-05T10:05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When</w:t>
        </w:r>
      </w:ins>
      <w:ins w:id="60" w:author="Sohan-Maali" w:date="2024-06-05T10:01:00Z">
        <w:r w:rsidR="00ED0981" w:rsidRPr="00FB7ACF">
          <w:rPr>
            <w:rFonts w:eastAsia="Times New Roman" w:cstheme="minorHAnsi"/>
            <w:color w:val="000000"/>
            <w:spacing w:val="-1"/>
            <w:lang w:eastAsia="en-IN"/>
          </w:rPr>
          <w:t xml:space="preserve"> </w:t>
        </w:r>
        <w:r w:rsidR="00ED0981">
          <w:rPr>
            <w:rFonts w:eastAsia="Times New Roman" w:cstheme="minorHAnsi"/>
            <w:color w:val="000000"/>
            <w:spacing w:val="-1"/>
            <w:lang w:eastAsia="en-IN"/>
          </w:rPr>
          <w:t>w</w:t>
        </w:r>
        <w:r w:rsidR="00ED0981" w:rsidRPr="00FB7ACF">
          <w:rPr>
            <w:rFonts w:eastAsia="Times New Roman" w:cstheme="minorHAnsi"/>
            <w:color w:val="000000"/>
            <w:spacing w:val="-1"/>
            <w:lang w:eastAsia="en-IN"/>
          </w:rPr>
          <w:t xml:space="preserve">e </w:t>
        </w:r>
        <w:r w:rsidR="00ED0981">
          <w:rPr>
            <w:rFonts w:eastAsia="Times New Roman" w:cstheme="minorHAnsi"/>
            <w:color w:val="000000"/>
            <w:spacing w:val="-1"/>
            <w:lang w:eastAsia="en-IN"/>
          </w:rPr>
          <w:t>g</w:t>
        </w:r>
        <w:r w:rsidR="00ED0981" w:rsidRPr="00FB7ACF">
          <w:rPr>
            <w:rFonts w:eastAsia="Times New Roman" w:cstheme="minorHAnsi"/>
            <w:color w:val="000000"/>
            <w:spacing w:val="-1"/>
            <w:lang w:eastAsia="en-IN"/>
          </w:rPr>
          <w:t xml:space="preserve">ill get </w:t>
        </w:r>
      </w:ins>
      <w:del w:id="61" w:author="Sohan-Maali" w:date="2024-06-05T10:01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 xml:space="preserve">WheŶ ǁe ǁill get </w:delText>
        </w:r>
      </w:del>
      <w:del w:id="62" w:author="Sohan-Maali" w:date="2024-06-05T10:02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ĐoŵpilatioŶ</w:delText>
        </w:r>
      </w:del>
      <w:ins w:id="63" w:author="Sohan-Maali" w:date="2024-06-05T10:02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>compilation</w:t>
        </w:r>
      </w:ins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error </w:t>
      </w:r>
      <w:ins w:id="64" w:author="Sohan-Maali" w:date="2024-06-05T10:03:00Z">
        <w:r w:rsidR="00ED0981">
          <w:rPr>
            <w:rFonts w:eastAsia="Times New Roman" w:cstheme="minorHAnsi"/>
            <w:color w:val="000000"/>
            <w:spacing w:val="-1"/>
            <w:lang w:eastAsia="en-IN"/>
          </w:rPr>
          <w:t xml:space="preserve">like </w:t>
        </w:r>
        <w:proofErr w:type="spellStart"/>
        <w:r w:rsidR="00ED0981">
          <w:rPr>
            <w:rFonts w:eastAsia="Times New Roman" w:cstheme="minorHAnsi"/>
            <w:color w:val="000000"/>
            <w:spacing w:val="-1"/>
            <w:lang w:eastAsia="en-IN"/>
          </w:rPr>
          <w:t>can not</w:t>
        </w:r>
        <w:proofErr w:type="spellEnd"/>
        <w:r w:rsidR="00ED0981">
          <w:rPr>
            <w:rFonts w:eastAsia="Times New Roman" w:cstheme="minorHAnsi"/>
            <w:color w:val="000000"/>
            <w:spacing w:val="-1"/>
            <w:lang w:eastAsia="en-IN"/>
          </w:rPr>
          <w:t xml:space="preserve"> find symbol?</w:t>
        </w:r>
      </w:ins>
      <w:del w:id="65" w:author="Sohan-Maali" w:date="2024-06-05T10:03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>liŶe ĐaŶŶot fiŶd</w:delText>
        </w:r>
      </w:del>
      <w:del w:id="66" w:author="Sohan-Maali" w:date="2024-06-05T10:02:00Z">
        <w:r w:rsidRPr="00FB7ACF" w:rsidDel="00ED0981">
          <w:rPr>
            <w:rFonts w:eastAsia="Times New Roman" w:cstheme="minorHAnsi"/>
            <w:color w:val="000000"/>
            <w:spacing w:val="-1"/>
            <w:lang w:eastAsia="en-IN"/>
          </w:rPr>
          <w:delText xml:space="preserve"> syŵďol? </w:delText>
        </w:r>
      </w:del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84)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do u mean by operator overloading, is it java supporting operator overloading concept?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85)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purpose of scanner class and it is present in which package and introduced in which version?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86)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do you mean by constructor?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87)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Who is generating default constructor and at what time?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88)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the difference between named object and nameless object and write the </w:t>
      </w:r>
      <w:proofErr w:type="gramStart"/>
      <w:r w:rsidRPr="00FB7ACF">
        <w:rPr>
          <w:rFonts w:eastAsia="Times New Roman" w:cstheme="minorHAnsi"/>
          <w:color w:val="000000"/>
          <w:spacing w:val="-1"/>
          <w:lang w:eastAsia="en-IN"/>
        </w:rPr>
        <w:t>syntax ?</w:t>
      </w:r>
      <w:proofErr w:type="gramEnd"/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 </w:t>
      </w:r>
    </w:p>
    <w:p w:rsidR="00FB7ACF" w:rsidRPr="00FB7ACF" w:rsidRDefault="00FB7ACF" w:rsidP="00FA26B2">
      <w:pPr>
        <w:shd w:val="clear" w:color="auto" w:fill="FFFFFF"/>
        <w:spacing w:after="15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lang w:eastAsia="en-IN"/>
        </w:rPr>
        <w:t xml:space="preserve">89) </w:t>
      </w:r>
      <w:r w:rsidRPr="00FB7ACF">
        <w:rPr>
          <w:rFonts w:eastAsia="Times New Roman" w:cstheme="minorHAnsi"/>
          <w:color w:val="000000"/>
          <w:spacing w:val="-1"/>
          <w:lang w:eastAsia="en-IN"/>
        </w:rPr>
        <w:t xml:space="preserve">What is object and what is relationship between class and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execute default constructor and user defined constructor time? </w:t>
      </w:r>
    </w:p>
    <w:p w:rsidR="00FB7ACF" w:rsidRPr="00FB7ACF" w:rsidDel="00FA26B2" w:rsidRDefault="00FB7ACF" w:rsidP="00FA26B2">
      <w:pPr>
        <w:spacing w:after="0" w:line="360" w:lineRule="auto"/>
        <w:rPr>
          <w:del w:id="67" w:author="Sohan-Maali" w:date="2024-06-05T09:53:00Z"/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we are creating object by using new operator at that situation for every object creation how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many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constructors are executed?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object delegation?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instance blocks </w:t>
      </w:r>
      <w:del w:id="6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proofErr w:type="gramStart"/>
      <w:ins w:id="69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it will execute?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Inside class it is possible to declare how many instance blocks and what is syntax?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execution flow of method VS constructor Vs instance blocks Vs static blocks?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96) </w:t>
      </w:r>
      <w:del w:id="70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71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instance blocks and static blocks are executed?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What are the new features of java1.5 version VS java1.6 VS java 1.7 VS java 8?</w:t>
      </w:r>
    </w:p>
    <w:p w:rsidR="00FB7ACF" w:rsidRPr="00FB7ACF" w:rsidRDefault="00FB7ACF" w:rsidP="00FA26B2">
      <w:pPr>
        <w:tabs>
          <w:tab w:val="left" w:pos="1764"/>
        </w:tabs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</w:p>
    <w:p w:rsidR="00FB7ACF" w:rsidRPr="00FA26B2" w:rsidRDefault="00FB7ACF" w:rsidP="00FA26B2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lang w:eastAsia="en-IN"/>
        </w:rPr>
      </w:pPr>
      <w:r w:rsidRPr="00FA26B2">
        <w:rPr>
          <w:rFonts w:eastAsia="Times New Roman" w:cstheme="minorHAnsi"/>
          <w:b/>
          <w:color w:val="000000"/>
          <w:spacing w:val="2"/>
          <w:sz w:val="24"/>
          <w:lang w:eastAsia="en-IN"/>
        </w:rPr>
        <w:t>Flow control statement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How many flow control statements in java?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2)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is the purpose of conditional statements?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3)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is the purpose of looping statements?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4)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are the allowed arguments of switch?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5)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>Whe</w:t>
      </w:r>
      <w:del w:id="72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ins w:id="73" w:author="Sohan-Maali" w:date="2024-06-05T10:05:00Z">
        <w:r w:rsidR="00ED0981">
          <w:rPr>
            <w:rFonts w:eastAsia="Times New Roman" w:cstheme="minorHAnsi"/>
            <w:color w:val="000000"/>
            <w:spacing w:val="2"/>
            <w:lang w:eastAsia="en-IN"/>
          </w:rPr>
          <w:t>n</w:t>
        </w:r>
      </w:ins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 we will get </w:t>
      </w:r>
      <w:del w:id="74" w:author="Sohan-Maali" w:date="2024-06-05T10:05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Đoŵpilatio</w:delText>
        </w:r>
      </w:del>
      <w:del w:id="75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ins w:id="76" w:author="Sohan-Maali" w:date="2024-06-05T10:05:00Z">
        <w:r w:rsidR="00ED0981">
          <w:rPr>
            <w:rFonts w:eastAsia="Times New Roman" w:cstheme="minorHAnsi"/>
            <w:color w:val="000000"/>
            <w:spacing w:val="2"/>
            <w:lang w:eastAsia="en-IN"/>
          </w:rPr>
          <w:t>co</w:t>
        </w:r>
      </w:ins>
      <w:ins w:id="77" w:author="Sohan-Maali" w:date="2024-06-05T10:06:00Z">
        <w:r w:rsidR="00ED0981">
          <w:rPr>
            <w:rFonts w:eastAsia="Times New Roman" w:cstheme="minorHAnsi"/>
            <w:color w:val="000000"/>
            <w:spacing w:val="2"/>
            <w:lang w:eastAsia="en-IN"/>
          </w:rPr>
          <w:t>mpilation</w:t>
        </w:r>
      </w:ins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 error like </w:t>
      </w:r>
      <w:del w:id="78" w:author="Sohan-Maali" w:date="2024-06-05T10:06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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>possi</w:t>
      </w:r>
      <w:ins w:id="79" w:author="Sohan-Maali" w:date="2024-06-05T10:06:00Z">
        <w:r w:rsidR="00ED0981">
          <w:rPr>
            <w:rFonts w:eastAsia="Times New Roman" w:cstheme="minorHAnsi"/>
            <w:color w:val="000000"/>
            <w:spacing w:val="2"/>
            <w:lang w:eastAsia="en-IN"/>
          </w:rPr>
          <w:t>b</w:t>
        </w:r>
      </w:ins>
      <w:del w:id="80" w:author="Sohan-Maali" w:date="2024-06-05T10:06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ď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>le loss of</w:t>
      </w:r>
      <w:ins w:id="81" w:author="Sohan-Maali" w:date="2024-06-05T10:06:00Z">
        <w:r w:rsidR="00ED0981">
          <w:rPr>
            <w:rFonts w:eastAsia="Times New Roman" w:cstheme="minorHAnsi"/>
            <w:color w:val="000000"/>
            <w:spacing w:val="2"/>
            <w:lang w:eastAsia="en-IN"/>
          </w:rPr>
          <w:t xml:space="preserve"> </w:t>
        </w:r>
      </w:ins>
      <w:del w:id="82" w:author="Sohan-Maali" w:date="2024-06-05T10:06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 xml:space="preserve"> </w:delText>
        </w:r>
      </w:del>
      <w:ins w:id="83" w:author="Sohan-Maali" w:date="2024-06-05T10:06:00Z">
        <w:r w:rsidR="00ED0981">
          <w:rPr>
            <w:rFonts w:eastAsia="Times New Roman" w:cstheme="minorHAnsi"/>
            <w:color w:val="000000"/>
            <w:spacing w:val="2"/>
            <w:lang w:eastAsia="en-IN"/>
          </w:rPr>
          <w:t>precision</w:t>
        </w:r>
      </w:ins>
      <w:del w:id="84" w:author="Sohan-Maali" w:date="2024-06-05T10:06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preĐisio</w:delText>
        </w:r>
      </w:del>
      <w:del w:id="85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del w:id="86" w:author="Sohan-Maali" w:date="2024-06-05T10:06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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6)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Inside the switch case vs. default vs. Break is optional or mandatory?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7)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Switch is allowed String argument or not?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8)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Inside the switch how many cases are possible and how many default declarations are possible?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9)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is difference between if &amp; if-else &amp; switch?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lastRenderedPageBreak/>
        <w:t xml:space="preserve">10)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is the default condition of for loop?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11)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Inside for initialization &amp; condition &amp; increment/decrement parts optional or mandatory?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12)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>Whe</w:t>
      </w:r>
      <w:del w:id="87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ins w:id="88" w:author="Sohan-Maali" w:date="2024-06-05T10:06:00Z">
        <w:r w:rsidR="00801414">
          <w:rPr>
            <w:rFonts w:eastAsia="Times New Roman" w:cstheme="minorHAnsi"/>
            <w:color w:val="000000"/>
            <w:spacing w:val="2"/>
            <w:lang w:eastAsia="en-IN"/>
          </w:rPr>
          <w:t>n</w:t>
        </w:r>
      </w:ins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 we will get </w:t>
      </w:r>
      <w:ins w:id="89" w:author="Sohan-Maali" w:date="2024-06-05T10:06:00Z">
        <w:r w:rsidR="00801414">
          <w:rPr>
            <w:rFonts w:eastAsia="Times New Roman" w:cstheme="minorHAnsi"/>
            <w:color w:val="000000"/>
            <w:spacing w:val="2"/>
            <w:lang w:eastAsia="en-IN"/>
          </w:rPr>
          <w:t>compilation</w:t>
        </w:r>
        <w:r w:rsidR="00801414" w:rsidRPr="00FB7ACF">
          <w:rPr>
            <w:rFonts w:eastAsia="Times New Roman" w:cstheme="minorHAnsi"/>
            <w:color w:val="000000"/>
            <w:spacing w:val="2"/>
            <w:lang w:eastAsia="en-IN"/>
          </w:rPr>
          <w:t xml:space="preserve"> </w:t>
        </w:r>
      </w:ins>
      <w:del w:id="90" w:author="Sohan-Maali" w:date="2024-06-05T10:06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>Đoŵpilatio</w:delText>
        </w:r>
      </w:del>
      <w:del w:id="91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del w:id="92" w:author="Sohan-Maali" w:date="2024-06-05T10:06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 xml:space="preserve"> 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error like </w:t>
      </w:r>
      <w:del w:id="93" w:author="Sohan-Maali" w:date="2024-06-05T10:06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>i</w:delText>
        </w:r>
      </w:del>
      <w:del w:id="94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del w:id="95" w:author="Sohan-Maali" w:date="2024-06-05T10:06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>Đoŵpatiďle tǇpes</w:delText>
        </w:r>
      </w:del>
      <w:ins w:id="96" w:author="Sohan-Maali" w:date="2024-06-05T10:06:00Z">
        <w:r w:rsidR="00801414">
          <w:rPr>
            <w:rFonts w:eastAsia="Times New Roman" w:cstheme="minorHAnsi"/>
            <w:color w:val="000000"/>
            <w:spacing w:val="2"/>
            <w:lang w:eastAsia="en-IN"/>
          </w:rPr>
          <w:t>incom</w:t>
        </w:r>
      </w:ins>
      <w:ins w:id="97" w:author="Sohan-Maali" w:date="2024-06-05T10:07:00Z">
        <w:r w:rsidR="00801414">
          <w:rPr>
            <w:rFonts w:eastAsia="Times New Roman" w:cstheme="minorHAnsi"/>
            <w:color w:val="000000"/>
            <w:spacing w:val="2"/>
            <w:lang w:eastAsia="en-IN"/>
          </w:rPr>
          <w:t>patible type</w:t>
        </w:r>
      </w:ins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13)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We are able to use break statements how many places and what are the places?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14)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is the difference between break&amp; continue?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15)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do you mean by transfer statements and what are transfer statements present in java?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16) </w:t>
      </w:r>
      <w:proofErr w:type="gramStart"/>
      <w:r w:rsidRPr="00FB7ACF">
        <w:rPr>
          <w:rFonts w:eastAsia="Times New Roman" w:cstheme="minorHAnsi"/>
          <w:color w:val="000000"/>
          <w:spacing w:val="1"/>
          <w:lang w:eastAsia="en-IN"/>
        </w:rPr>
        <w:t>for</w:t>
      </w:r>
      <w:proofErr w:type="gramEnd"/>
      <w:r w:rsidRPr="00FB7ACF">
        <w:rPr>
          <w:rFonts w:eastAsia="Times New Roman" w:cstheme="minorHAnsi"/>
          <w:color w:val="000000"/>
          <w:spacing w:val="1"/>
          <w:lang w:eastAsia="en-IN"/>
        </w:rPr>
        <w:t xml:space="preserve"> (; ;)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representing?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17)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>Whe</w:t>
      </w:r>
      <w:del w:id="98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ins w:id="99" w:author="Sohan-Maali" w:date="2024-06-05T10:07:00Z">
        <w:r w:rsidR="00801414">
          <w:rPr>
            <w:rFonts w:eastAsia="Times New Roman" w:cstheme="minorHAnsi"/>
            <w:color w:val="000000"/>
            <w:spacing w:val="2"/>
            <w:lang w:eastAsia="en-IN"/>
          </w:rPr>
          <w:t>n</w:t>
        </w:r>
      </w:ins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 we will get </w:t>
      </w:r>
      <w:ins w:id="100" w:author="Sohan-Maali" w:date="2024-06-05T10:07:00Z">
        <w:r w:rsidR="00801414">
          <w:rPr>
            <w:rFonts w:eastAsia="Times New Roman" w:cstheme="minorHAnsi"/>
            <w:color w:val="000000"/>
            <w:spacing w:val="2"/>
            <w:lang w:eastAsia="en-IN"/>
          </w:rPr>
          <w:t>compilation</w:t>
        </w:r>
        <w:r w:rsidR="00801414" w:rsidRPr="00FB7ACF">
          <w:rPr>
            <w:rFonts w:eastAsia="Times New Roman" w:cstheme="minorHAnsi"/>
            <w:color w:val="000000"/>
            <w:spacing w:val="2"/>
            <w:lang w:eastAsia="en-IN"/>
          </w:rPr>
          <w:t xml:space="preserve"> </w:t>
        </w:r>
      </w:ins>
      <w:del w:id="101" w:author="Sohan-Maali" w:date="2024-06-05T10:07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>Đoŵpilatio</w:delText>
        </w:r>
      </w:del>
      <w:del w:id="102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del w:id="103" w:author="Sohan-Maali" w:date="2024-06-05T10:07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 xml:space="preserve"> 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>error like</w:t>
      </w:r>
      <w:ins w:id="104" w:author="Sohan-Maali" w:date="2024-06-05T10:07:00Z">
        <w:r w:rsidR="00801414">
          <w:rPr>
            <w:rFonts w:eastAsia="Times New Roman" w:cstheme="minorHAnsi"/>
            <w:color w:val="000000"/>
            <w:spacing w:val="2"/>
            <w:lang w:eastAsia="en-IN"/>
          </w:rPr>
          <w:t xml:space="preserve"> unreachable</w:t>
        </w:r>
      </w:ins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 </w:t>
      </w:r>
      <w:del w:id="105" w:author="Sohan-Maali" w:date="2024-06-05T10:07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>u</w:delText>
        </w:r>
      </w:del>
      <w:del w:id="106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del w:id="107" w:author="Sohan-Maali" w:date="2024-06-05T10:07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 xml:space="preserve">reaĐhaďle 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>state</w:t>
      </w:r>
      <w:ins w:id="108" w:author="Sohan-Maali" w:date="2024-06-05T10:07:00Z">
        <w:r w:rsidR="00801414">
          <w:rPr>
            <w:rFonts w:eastAsia="Times New Roman" w:cstheme="minorHAnsi"/>
            <w:color w:val="000000"/>
            <w:spacing w:val="2"/>
            <w:lang w:eastAsia="en-IN"/>
          </w:rPr>
          <w:t>ment</w:t>
        </w:r>
      </w:ins>
      <w:del w:id="109" w:author="Sohan-Maali" w:date="2024-06-05T10:07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>ŵe</w:delText>
        </w:r>
      </w:del>
      <w:del w:id="110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lang w:eastAsia="en-IN"/>
          </w:rPr>
          <w:delText>Ŷ</w:delText>
        </w:r>
      </w:del>
      <w:del w:id="111" w:author="Sohan-Maali" w:date="2024-06-05T10:07:00Z">
        <w:r w:rsidRPr="00FB7ACF" w:rsidDel="00801414">
          <w:rPr>
            <w:rFonts w:eastAsia="Times New Roman" w:cstheme="minorHAnsi"/>
            <w:color w:val="000000"/>
            <w:spacing w:val="2"/>
            <w:lang w:eastAsia="en-IN"/>
          </w:rPr>
          <w:delText>t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 ?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18)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>Is it possible to declare while without condition yes -</w:t>
      </w:r>
      <w:ins w:id="112" w:author="Sohan-Maali" w:date="2024-06-05T10:07:00Z">
        <w:r w:rsidR="00801414">
          <w:rPr>
            <w:rFonts w:eastAsia="Times New Roman" w:cstheme="minorHAnsi"/>
            <w:color w:val="000000"/>
            <w:lang w:eastAsia="en-IN"/>
          </w:rPr>
          <w:t>&gt;</w:t>
        </w:r>
      </w:ins>
      <w:del w:id="113" w:author="Sohan-Maali" w:date="2024-06-05T10:07:00Z">
        <w:r w:rsidRPr="00FB7ACF" w:rsidDel="00801414">
          <w:rPr>
            <w:rFonts w:eastAsia="Times New Roman" w:cstheme="minorHAnsi"/>
            <w:color w:val="000000"/>
            <w:lang w:eastAsia="en-IN"/>
          </w:rPr>
          <w:delText>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>what is default condition no</w:t>
      </w:r>
      <w:ins w:id="114" w:author="Sohan-Maali" w:date="2024-06-05T10:07:00Z">
        <w:r w:rsidR="00801414">
          <w:rPr>
            <w:rFonts w:eastAsia="Times New Roman" w:cstheme="minorHAnsi"/>
            <w:color w:val="000000"/>
            <w:lang w:eastAsia="en-IN"/>
          </w:rPr>
          <w:t>-&gt;</w:t>
        </w:r>
      </w:ins>
      <w:del w:id="115" w:author="Sohan-Maali" w:date="2024-06-05T10:07:00Z">
        <w:r w:rsidRPr="00FB7ACF" w:rsidDel="00801414">
          <w:rPr>
            <w:rFonts w:eastAsia="Times New Roman" w:cstheme="minorHAnsi"/>
            <w:color w:val="000000"/>
            <w:lang w:eastAsia="en-IN"/>
          </w:rPr>
          <w:delText></w:delText>
        </w:r>
      </w:del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is error? </w:t>
      </w:r>
    </w:p>
    <w:p w:rsidR="00FB7ACF" w:rsidRPr="00FB7ACF" w:rsidRDefault="00FB7ACF" w:rsidP="00FA26B2">
      <w:pPr>
        <w:shd w:val="clear" w:color="auto" w:fill="FFFFFF"/>
        <w:spacing w:after="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19)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What is the difference between while and do-while? </w:t>
      </w:r>
    </w:p>
    <w:p w:rsidR="00FB7ACF" w:rsidRPr="00FB7ACF" w:rsidRDefault="00FB7ACF" w:rsidP="00FA26B2">
      <w:pPr>
        <w:shd w:val="clear" w:color="auto" w:fill="FFFFFF"/>
        <w:spacing w:after="150" w:line="360" w:lineRule="auto"/>
        <w:rPr>
          <w:rFonts w:eastAsia="Times New Roman" w:cstheme="minorHAnsi"/>
          <w:color w:val="494848"/>
          <w:lang w:eastAsia="en-IN"/>
        </w:rPr>
      </w:pPr>
      <w:r w:rsidRPr="00FB7ACF">
        <w:rPr>
          <w:rFonts w:eastAsia="Times New Roman" w:cstheme="minorHAnsi"/>
          <w:color w:val="000000"/>
          <w:spacing w:val="3"/>
          <w:lang w:eastAsia="en-IN"/>
        </w:rPr>
        <w:t xml:space="preserve">20) </w:t>
      </w:r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While declaring </w:t>
      </w:r>
      <w:proofErr w:type="gramStart"/>
      <w:r w:rsidRPr="00FB7ACF">
        <w:rPr>
          <w:rFonts w:eastAsia="Times New Roman" w:cstheme="minorHAnsi"/>
          <w:color w:val="000000"/>
          <w:spacing w:val="2"/>
          <w:lang w:eastAsia="en-IN"/>
        </w:rPr>
        <w:t>if ,</w:t>
      </w:r>
      <w:proofErr w:type="gramEnd"/>
      <w:r w:rsidRPr="00FB7ACF">
        <w:rPr>
          <w:rFonts w:eastAsia="Times New Roman" w:cstheme="minorHAnsi"/>
          <w:color w:val="000000"/>
          <w:spacing w:val="2"/>
          <w:lang w:eastAsia="en-IN"/>
        </w:rPr>
        <w:t xml:space="preserve"> if-else , switch curly braces are optional or mandatory? </w:t>
      </w:r>
    </w:p>
    <w:p w:rsidR="00FB7ACF" w:rsidRPr="00FB7ACF" w:rsidRDefault="00FB7ACF" w:rsidP="00FA26B2">
      <w:pPr>
        <w:spacing w:line="360" w:lineRule="auto"/>
        <w:rPr>
          <w:rFonts w:cstheme="minorHAnsi"/>
        </w:rPr>
      </w:pP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</w:rPr>
      </w:pPr>
      <w:r w:rsidRPr="00FA26B2">
        <w:rPr>
          <w:rFonts w:eastAsia="Times New Roman" w:cstheme="minorHAnsi"/>
          <w:b/>
          <w:color w:val="000000"/>
          <w:spacing w:val="3"/>
          <w:sz w:val="24"/>
          <w:shd w:val="clear" w:color="auto" w:fill="FFFFFF"/>
          <w:lang w:eastAsia="en-IN"/>
        </w:rPr>
        <w:t>Oops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1) What are the main building blocks of oops?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2) What do you mean by inheritance?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3) How to achieve inheritance concept and inheritance is also known as?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4) How many types of inheritance in java and how many types of inheritance not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supported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by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5) How to prevent inheritance concept?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6) What is the purpose of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extends keyword?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7) What do you mean by cyclic inheritance java supporting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8) What is the difference between child class and parent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9) What is the root class for all java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10) Inside the constructor if we are not providing </w:t>
      </w: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this(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) and super() keyword the compiler generated which type of super keyword?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11) How to call super class constructors?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12) Is it possible to use both super and this keyword inside the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13) Is it possible to use both super and this keyword inside the constructor?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14) If the child class and parent class contains same variable name that situation how to call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parent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class variable in child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15) One class able to extends how many classes at a time?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16) If we are extending the your class will become parent class if we are not extending what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is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the parent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17) What do you mean by aggregation and what is the difference between aggregation and inheritance?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18) What do you mean by aggregation and composition and Association?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19) Aggregation is also known as?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20) How many objects are </w:t>
      </w: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created ?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lastRenderedPageBreak/>
        <w:t xml:space="preserve">a.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MyClassHero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c1</w:t>
      </w: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,c2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;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C1 = New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MyClassHero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);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21) What is the root class for all java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22) Which approach is recommended to create object either parent class object or child class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23) Except one class all class contains parent class in java what is that except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24) What is the purpose of instance of keyword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25) What do you mean by polymorphism?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26) What do you mean by method overloading and method overriding?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27) How many types of overloading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28) Is it possible to override variable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29) What do you mean by constructor overloading?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30) What are rules must fallow while performing method overriding?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31) </w:t>
      </w:r>
      <w:del w:id="116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shd w:val="clear" w:color="auto" w:fill="FFFFFF"/>
            <w:lang w:eastAsia="en-IN"/>
          </w:rPr>
          <w:delText>When</w:delText>
        </w:r>
      </w:del>
      <w:ins w:id="117" w:author="Sohan-Maali" w:date="2024-06-05T10:05:00Z">
        <w:r w:rsidR="00ED0981">
          <w:rPr>
            <w:rFonts w:eastAsia="Times New Roman" w:cstheme="minorHAnsi"/>
            <w:color w:val="000000"/>
            <w:spacing w:val="2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we will get compilation error like “overridden method is final”?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32) What is the purpose of final modifier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33) Is it possible to override static methods yes-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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how no-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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why?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34) Parent class reference variable is able to hold child class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35) How many types of polymorphism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36) What do you mean by dynamic method dispatch?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37) The applicable modifiers for local variables?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38) Is it all methods present in final class is always final and is it all variables present final class is always final?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39) If Parent class is holding child class object then by using that we are able to call only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overridden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methods of child class but how to call direct methods of child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40) Object class contains how many methods?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41) </w:t>
      </w:r>
      <w:del w:id="118" w:author="Sohan-Maali" w:date="2024-06-05T10:04:00Z">
        <w:r w:rsidRPr="00FB7ACF" w:rsidDel="00ED0981">
          <w:rPr>
            <w:rFonts w:eastAsia="Times New Roman" w:cstheme="minorHAnsi"/>
            <w:color w:val="000000"/>
            <w:spacing w:val="2"/>
            <w:shd w:val="clear" w:color="auto" w:fill="FFFFFF"/>
            <w:lang w:eastAsia="en-IN"/>
          </w:rPr>
          <w:delText>When</w:delText>
        </w:r>
      </w:del>
      <w:ins w:id="119" w:author="Sohan-Maali" w:date="2024-06-05T10:05:00Z">
        <w:r w:rsidR="00ED0981">
          <w:rPr>
            <w:rFonts w:eastAsia="Times New Roman" w:cstheme="minorHAnsi"/>
            <w:color w:val="000000"/>
            <w:spacing w:val="2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we will get compilation error like “con not inherit from final parent”?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42) How many types of type casting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43) What do you mean by co-variant return types?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44) What do u mean by method hiding?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45) What do you mean by abstraction?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46) How many types of classes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47) Normal class is also known </w:t>
      </w: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as ?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48) What is the difference between normal method and abstract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49) What is the difference between normal class and abstract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50) Is it possible to create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a</w:t>
      </w:r>
      <w:proofErr w:type="spellEnd"/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object for abstract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51) What do you mean by abstract variable?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52) Is it possible to override non-abstract method as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a</w:t>
      </w:r>
      <w:proofErr w:type="spellEnd"/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abstract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53) Is it possible to declare main method inside the abstract class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54) What is the purpose of abstract modifier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lastRenderedPageBreak/>
        <w:t xml:space="preserve">55) How to prevent object creation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56) What is the definition of abstract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57) In java is it abstract class reference variable is able to hold child class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58) What do you mean by encapsulation?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59) What do you mean by tightly encapsulated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60) What do you mean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accessor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method and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mutator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</w:t>
      </w: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method ?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61) How many ways area there to set some values to class properties?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62) Can we overload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63) Can we inherit main method in child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64) In java main method is called </w:t>
      </w: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by ?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65) The applicable modifiers on main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66) While declaring main method public static modifiers order mandatory or optional?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67) What is the argument of main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68) What is the return type of main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69) What are the mandatory modifiers for main method and optional modifiers of main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70) Why main method is static?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71) What do you by command line arguments?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72) Is it possible to pass command line arguments with space symbol no</w:t>
      </w:r>
      <w:ins w:id="120" w:author="Sohan-Maali" w:date="2024-06-05T10:08:00Z">
        <w:r w:rsidR="00801414">
          <w:rPr>
            <w:rFonts w:eastAsia="Times New Roman" w:cstheme="minorHAnsi"/>
            <w:color w:val="000000"/>
            <w:shd w:val="clear" w:color="auto" w:fill="FFFFFF"/>
            <w:lang w:eastAsia="en-IN"/>
          </w:rPr>
          <w:t>-&gt;</w:t>
        </w:r>
      </w:ins>
      <w:del w:id="121" w:author="Sohan-Maali" w:date="2024-06-05T10:08:00Z">
        <w:r w:rsidRPr="00FB7ACF" w:rsidDel="00801414">
          <w:rPr>
            <w:rFonts w:eastAsia="Times New Roman" w:cstheme="minorHAnsi"/>
            <w:color w:val="000000"/>
            <w:shd w:val="clear" w:color="auto" w:fill="FFFFFF"/>
            <w:lang w:eastAsia="en-IN"/>
          </w:rPr>
          <w:delText></w:delText>
        </w:r>
      </w:del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good yes</w:t>
      </w:r>
      <w:ins w:id="122" w:author="Sohan-Maali" w:date="2024-06-05T10:08:00Z">
        <w:r w:rsidR="00801414">
          <w:rPr>
            <w:rFonts w:eastAsia="Times New Roman" w:cstheme="minorHAnsi"/>
            <w:color w:val="000000"/>
            <w:spacing w:val="2"/>
            <w:shd w:val="clear" w:color="auto" w:fill="FFFFFF"/>
            <w:lang w:eastAsia="en-IN"/>
          </w:rPr>
          <w:t>-</w:t>
        </w:r>
        <w:r w:rsidR="00801414">
          <w:rPr>
            <w:rFonts w:eastAsia="Times New Roman" w:cstheme="minorHAnsi"/>
            <w:color w:val="000000"/>
            <w:shd w:val="clear" w:color="auto" w:fill="FFFFFF"/>
            <w:lang w:eastAsia="en-IN"/>
          </w:rPr>
          <w:t>&gt;</w:t>
        </w:r>
      </w:ins>
      <w:del w:id="123" w:author="Sohan-Maali" w:date="2024-06-05T10:08:00Z">
        <w:r w:rsidRPr="00FB7ACF" w:rsidDel="00801414">
          <w:rPr>
            <w:rFonts w:eastAsia="Times New Roman" w:cstheme="minorHAnsi"/>
            <w:color w:val="000000"/>
            <w:shd w:val="clear" w:color="auto" w:fill="FFFFFF"/>
            <w:lang w:eastAsia="en-IN"/>
          </w:rPr>
          <w:delText></w:delText>
        </w:r>
      </w:del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how ?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73) What is the purpose of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strictfp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74) What is the purpose of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strictfp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modifier?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75) What is the purpose of native modifier?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76) What do you mean by native method and it also known as?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77) What do you mean by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javaBean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78) The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javabean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class is also known as?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79) Applicable modifiers on local variables?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80) What is the execution process of constructors if two classes are there in inheritance relationship?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81) What is the execution process of instance blocks if two classes are there in inheritance relationship?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82) What is the execution process of static blocks if two classes are there in inheritance relationship?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83) What is the purpose of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instanceof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operator in java &amp; what is the return-type?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84) If we are using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instanceof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both reference-variable &amp; class-name must have some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relationship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otherwise compiler generated error message is what</w:t>
      </w: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</w:rPr>
      </w:pPr>
      <w:r w:rsidRPr="00FA26B2">
        <w:rPr>
          <w:rFonts w:eastAsia="Times New Roman" w:cstheme="minorHAnsi"/>
          <w:b/>
          <w:color w:val="000000"/>
          <w:spacing w:val="2"/>
          <w:sz w:val="24"/>
          <w:shd w:val="clear" w:color="auto" w:fill="FFFFFF"/>
          <w:lang w:eastAsia="en-IN"/>
        </w:rPr>
        <w:t>Packages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package and what it contains?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user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defined package and predefined package?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coding conventions must fallow while declaring user defined package names?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motile packages in single source file?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import?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location of predefined packages in our system?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lastRenderedPageBreak/>
        <w:t xml:space="preserve">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types of imports present in java explain it?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import individual class and all classes of packages and which one is recommended?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static import?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normal and static import?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import multiple packages in single source file?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multiple packages in single source file?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 am importing two packages, both packages contains one class with same name at that situation how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to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create object of two package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we are importing root package at that situation is it possible to use sub package classes in our applications?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difference between main package and sub package?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source file contains package statement then by using which command we are compiling that source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file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fully qualified name of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public modifier?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default modifier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public access and default access?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private access and protected access?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public methods and default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private method and protected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most restricted modifier in java?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What is most accessible modifier in java?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</w:rPr>
      </w:pPr>
      <w:r w:rsidRPr="00FA26B2">
        <w:rPr>
          <w:rFonts w:eastAsia="Times New Roman" w:cstheme="minorHAnsi"/>
          <w:b/>
          <w:color w:val="000000"/>
          <w:spacing w:val="2"/>
          <w:sz w:val="24"/>
          <w:shd w:val="clear" w:color="auto" w:fill="FFFFFF"/>
          <w:lang w:eastAsia="en-IN"/>
        </w:rPr>
        <w:t>Exception handling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Exception?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types of exceptions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Exception and error?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checked Exception and un-checked Exception?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Checked exceptions are caused by?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Unchecked exceptions are caused by?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Errors are caused by?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handle Errors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the difference is between partially checked and fully checked Exception?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exception handling?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ways are there to handle the exception?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root class of Exception handling?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Can you please write some of checked and un-checked exceptions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keywords present in Exception handling?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lastRenderedPageBreak/>
        <w:t xml:space="preserve">15.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try block?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16.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java is it possible to write try without catch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catch block?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try-catch?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19.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write normal code in between try-catch blocks?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methods used to print exception messages?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printStackTrace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)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printStackTrace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getMessage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finally block?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the exception raised in catch block what happened?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Independent try blocks are allowed or not allowed?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Once the control is out of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try ,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is it remaining statements of try block is executed?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Try-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catch ,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try-catch-catch , catch-catch , catch-try how many combinations are valid?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Try-catch-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finally 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,</w:t>
      </w:r>
      <w:proofErr w:type="gramEnd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try-finally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,catch-finally , catch-catch-finally how many combinations are valid?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29.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Is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possible to write code in between try-catch-finally blocks?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write independent catch blocks?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write independent finally block?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try-catch 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–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finally?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execution flow of try-catch?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the exception raised in finally block what happened?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situations finally block is executed?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situations finally block is not executed?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throws keyword?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try-catch blocks and throws keyword?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39.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What do you mean by default exception handler and what is the purpose of default exception handler?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4</w:t>
      </w: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delegate responsibility of exception handling calling method to caller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throw keyword?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we are writing the code after throw keyword usage then what happened?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throw and throws keyword?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create user defined checked exceptions?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create user defined un-checked exceptions?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Where we placed clean-up code like resource release, database closeting inside the try or catch or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finally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why 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Write the code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ArithmeticException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Write the code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NullPointerException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49.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Write the code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ArrayIndexOutOfBoundsException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StringIndexOutOfBoundsException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Write the code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IllegalThreadStateException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51. </w:t>
      </w:r>
      <w:del w:id="124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125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InputMisMatchException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lastRenderedPageBreak/>
        <w:t xml:space="preserve">52. </w:t>
      </w:r>
      <w:del w:id="126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127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IllegalArgumantException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53. </w:t>
      </w:r>
      <w:del w:id="12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129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ClassCastException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54. </w:t>
      </w:r>
      <w:del w:id="130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131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OutOfMemoryError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801414" w:rsidRDefault="00FB7ACF" w:rsidP="00FA26B2">
      <w:pPr>
        <w:spacing w:after="0" w:line="360" w:lineRule="auto"/>
        <w:rPr>
          <w:ins w:id="132" w:author="Sohan-Maali" w:date="2024-06-05T10:09:00Z"/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55. </w:t>
      </w:r>
      <w:ins w:id="133" w:author="Sohan-Maali" w:date="2024-06-05T10:09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  <w:r w:rsidR="00801414" w:rsidRPr="00FB7ACF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we will get </w:t>
        </w:r>
        <w:proofErr w:type="spellStart"/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OutOfMemoryError</w:t>
        </w:r>
        <w:proofErr w:type="spellEnd"/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?</w:t>
        </w:r>
      </w:ins>
    </w:p>
    <w:p w:rsidR="00FB7ACF" w:rsidRPr="00FB7ACF" w:rsidDel="00801414" w:rsidRDefault="00FB7ACF" w:rsidP="00FA26B2">
      <w:pPr>
        <w:spacing w:after="0" w:line="360" w:lineRule="auto"/>
        <w:rPr>
          <w:del w:id="134" w:author="Sohan-Maali" w:date="2024-06-05T10:09:00Z"/>
          <w:rFonts w:eastAsia="Times New Roman" w:cstheme="minorHAnsi"/>
          <w:color w:val="494848"/>
          <w:shd w:val="clear" w:color="auto" w:fill="FFFFFF"/>
          <w:lang w:eastAsia="en-IN"/>
        </w:rPr>
      </w:pPr>
      <w:del w:id="135" w:author="Sohan-Maali" w:date="2024-06-05T10:09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 xml:space="preserve">Wȹȶȿ Ɉȶ ɈȺȽȽ ȸȶɅ ȴɀȾɁȺȽȲɅȺɀȿ ȶɃɃɀɃ ȽȺȼȶ “ɆȿɃȶɁɀɃɅȶȵEɉȴȶɁɅȺɀȿ ȾɆɄɅ ȳȶ ȴȲɅȴȹ”? </w:delText>
        </w:r>
      </w:del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56. </w:t>
      </w:r>
      <w:ins w:id="136" w:author="Sohan-Maali" w:date="2024-06-05T10:09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  <w:r w:rsidR="00801414" w:rsidRPr="00FB7ACF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we will get</w:t>
        </w:r>
      </w:ins>
      <w:ins w:id="137" w:author="Sohan-Maali" w:date="2024-06-05T10:10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compilation error like </w:t>
        </w:r>
      </w:ins>
      <w:ins w:id="138" w:author="Sohan-Maali" w:date="2024-06-05T10:09:00Z">
        <w:r w:rsidR="00801414" w:rsidRPr="00FB7ACF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</w:t>
        </w:r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</w:t>
        </w:r>
      </w:ins>
      <w:ins w:id="139" w:author="Sohan-Maali" w:date="2024-06-05T10:10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Exception </w:t>
        </w:r>
      </w:ins>
      <w:del w:id="140" w:author="Sohan-Maali" w:date="2024-06-05T10:09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 xml:space="preserve">Wȹȶȿ Ɉȶ ɈȺȽȽ ȸȶɅ ȴɀȾɁȺȽȲɅȺɀȿ ȶɃɃɀɃ ȽȺȼȶ “EɉȴȶɁɅȺɀȿ </w:delText>
        </w:r>
      </w:del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XXXException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has already been caught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”?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57. </w:t>
      </w:r>
      <w:del w:id="141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142" w:author="Sohan-Maali" w:date="2024-06-05T10:10:00Z">
        <w:r w:rsidR="00801414" w:rsidRP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</w:t>
        </w:r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  <w:r w:rsidR="00801414" w:rsidRPr="00FB7ACF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we will get</w:t>
        </w:r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compilation</w:t>
        </w:r>
      </w:ins>
      <w:ins w:id="143" w:author="Sohan-Maali" w:date="2024-06-05T10:11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error like try without catch or finally?</w:t>
        </w:r>
      </w:ins>
      <w:del w:id="144" w:author="Sohan-Maali" w:date="2024-06-05T10:10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 xml:space="preserve"> we will ȸȶɅ ȴɀȾɁȺȽȲɅȺɀȿ ȶɃɃɀɃ ȽȺȼȶ “ɅɃɊ ɈȺɅȹɀɆɅ ȴȲɅȴȹ ɀɃ ȷȺȿȲȽȽɊ”? </w:delText>
        </w:r>
      </w:del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approaches are there to create user defined unchecked exceptions and un-checked exceptions?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59.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exception re-throwing?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60.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create object of user defined exceptions?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61.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handover user created exception objects to JVM?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62.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user defined checked and unchecked Exceptions?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63.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Is it possible to handle different exceptions by using single catch block yes--&gt;how no</w:t>
      </w:r>
      <w:ins w:id="145" w:author="Sohan-Maali" w:date="2024-06-05T10:11:00Z">
        <w:r w:rsidR="00801414">
          <w:rPr>
            <w:rFonts w:eastAsia="Times New Roman" w:cstheme="minorHAnsi"/>
            <w:color w:val="000000"/>
            <w:shd w:val="clear" w:color="auto" w:fill="FFFFFF"/>
            <w:lang w:eastAsia="en-IN"/>
          </w:rPr>
          <w:t>-&gt;</w:t>
        </w:r>
      </w:ins>
      <w:del w:id="146" w:author="Sohan-Maali" w:date="2024-06-05T10:11:00Z">
        <w:r w:rsidRPr="00FB7ACF" w:rsidDel="00801414">
          <w:rPr>
            <w:rFonts w:eastAsia="Times New Roman" w:cstheme="minorHAnsi"/>
            <w:color w:val="000000"/>
            <w:shd w:val="clear" w:color="auto" w:fill="FFFFFF"/>
            <w:lang w:eastAsia="en-IN"/>
          </w:rPr>
          <w:delText></w:delText>
        </w:r>
      </w:del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>why?</w:t>
      </w:r>
    </w:p>
    <w:p w:rsidR="00FB7ACF" w:rsidRPr="00FA26B2" w:rsidRDefault="00FB7ACF" w:rsidP="00FA26B2">
      <w:pPr>
        <w:spacing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</w:rPr>
      </w:pPr>
      <w:proofErr w:type="gramStart"/>
      <w:r w:rsidRPr="00FA26B2">
        <w:rPr>
          <w:rFonts w:eastAsia="Times New Roman" w:cstheme="minorHAnsi"/>
          <w:b/>
          <w:color w:val="000000"/>
          <w:spacing w:val="-2"/>
          <w:sz w:val="24"/>
          <w:shd w:val="clear" w:color="auto" w:fill="FFFFFF"/>
          <w:lang w:eastAsia="en-IN"/>
        </w:rPr>
        <w:t>i</w:t>
      </w:r>
      <w:r w:rsidRPr="00FA26B2">
        <w:rPr>
          <w:rFonts w:eastAsia="Times New Roman" w:cstheme="minorHAnsi"/>
          <w:b/>
          <w:color w:val="000000"/>
          <w:spacing w:val="2"/>
          <w:sz w:val="24"/>
          <w:shd w:val="clear" w:color="auto" w:fill="FFFFFF"/>
          <w:lang w:eastAsia="en-IN"/>
        </w:rPr>
        <w:t>nterfaces</w:t>
      </w:r>
      <w:proofErr w:type="gramEnd"/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a.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interface how to declare interfaces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b.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Interfaces allows normal methods or abstract methods or both?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c.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For the interfaces compiler generates .class files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d.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Interface is also known as?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e.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abstract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. By default modifiers of interface methods?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g.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implements keyword?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h.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variables in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interface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. Can abstract class have constructor?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can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interface have constructor?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j. What must a class do to implement interface?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k.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by implementation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l. Is it possible to create object of interfaces?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m.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abstract class? </w:t>
      </w:r>
    </w:p>
    <w:p w:rsidR="00801414" w:rsidRDefault="00FB7ACF" w:rsidP="00FA26B2">
      <w:pPr>
        <w:spacing w:after="0" w:line="360" w:lineRule="auto"/>
        <w:rPr>
          <w:ins w:id="147" w:author="Sohan-Maali" w:date="2024-06-05T10:11:00Z"/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n. </w:t>
      </w:r>
      <w:ins w:id="148" w:author="Sohan-Maali" w:date="2024-06-05T10:11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  <w:r w:rsidR="00801414" w:rsidRPr="00FB7ACF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we will get </w:t>
        </w:r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compilation error like </w:t>
        </w:r>
      </w:ins>
      <w:ins w:id="149" w:author="Sohan-Maali" w:date="2024-06-05T10:12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attempting to assign weaker access privileges?</w:t>
        </w:r>
      </w:ins>
    </w:p>
    <w:p w:rsidR="00FB7ACF" w:rsidRPr="00FB7ACF" w:rsidDel="00801414" w:rsidRDefault="00FB7ACF" w:rsidP="00FA26B2">
      <w:pPr>
        <w:spacing w:after="0" w:line="360" w:lineRule="auto"/>
        <w:rPr>
          <w:del w:id="150" w:author="Sohan-Maali" w:date="2024-06-05T10:11:00Z"/>
          <w:rFonts w:eastAsia="Times New Roman" w:cstheme="minorHAnsi"/>
          <w:color w:val="494848"/>
          <w:shd w:val="clear" w:color="auto" w:fill="FFFFFF"/>
          <w:lang w:eastAsia="en-IN"/>
        </w:rPr>
      </w:pPr>
      <w:del w:id="151" w:author="Sohan-Maali" w:date="2024-06-05T10:11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 xml:space="preserve">Wȹȶȿ Ɉȶ ɈȺȽȽ ȸȶɅ ȴɀȾɁȺȽȲɅȺɀȿ ȶɃɃɀɃ ȽȺȼȶ “ȲɅɅȶȾɁɅȺȿȸ Ʌɀ ȲɄɄȺȸȿ ɈȶȲȼȶɃ ȲȴȴȶɄɄ ɁɃȺɇȺȽȶȸȶɄ”? </w:delText>
        </w:r>
      </w:del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o.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abstract class and interface?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p.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helper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q.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Which of the fallowing declarations are valid &amp; invalid?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a</w:t>
      </w:r>
      <w:proofErr w:type="gramEnd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. class A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implements it1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b</w:t>
      </w:r>
      <w:proofErr w:type="gramEnd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. class A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implements it1,it2,it3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c</w:t>
      </w:r>
      <w:proofErr w:type="gramEnd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interface it1 extends it2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d</w:t>
      </w:r>
      <w:proofErr w:type="gramEnd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interface it1 extends it2,it3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. interface it1 extends A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. interface it1 implements 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A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r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. what is the difference between classes and interfaces?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 xml:space="preserve">s.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The interface reference variable is able to hold implementation class objects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a.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Interface-name reference-variable = new implementation class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object(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); 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valid or invalid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t. What is the real-time usage of interfaces?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>u</w:t>
      </w:r>
      <w:proofErr w:type="gramEnd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limitation of interfaces how to overcome that limitation?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v.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adaptor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w. What is the difference between adaptor class interfaces?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x.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create user defined adaptor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y.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Tell me some of the adaptor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z.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marker interface and it is also known as?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aa</w:t>
      </w:r>
      <w:proofErr w:type="gramEnd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Tell me some of the marker interfaces?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>bb</w:t>
      </w:r>
      <w:proofErr w:type="gramEnd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advantages of marker interfaces?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cc.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create user defined marker interfaces /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dd. 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>What do you mean nested interface?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Different types of methods in java (must know information about all methods)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Instance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2)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Static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3)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Normal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4)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Abstract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5)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Accessor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methods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6)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Mutator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methods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7)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Inline methods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8)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Call back methods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9)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Synchronized methods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10)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Non-synchronized methods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11)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Overriding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12)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Overridden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13)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Factory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14)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Template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15)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Default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16)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Public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17)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Private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18)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Protected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19)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Final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20)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Strictfp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21)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Native method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Different types of classes in java (must know information about all classes)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Normal class /concrete class /component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2)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Abstract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lastRenderedPageBreak/>
        <w:t xml:space="preserve">3)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Tightly encapsulated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4)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Public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5)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Default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6)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Adaptor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7) Final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8) </w:t>
      </w:r>
      <w:proofErr w:type="spellStart"/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>Strictfp</w:t>
      </w:r>
      <w:proofErr w:type="spellEnd"/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9)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JavaBean class /</w:t>
      </w:r>
      <w:proofErr w:type="gram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DTO(</w:t>
      </w:r>
      <w:proofErr w:type="gram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Data Transfer Object) /VO (value Object)/BO(Business Object)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10)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Singleton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11)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Child class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12)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Parent class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1</w:t>
      </w: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3)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Implementation class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Different types of variables in java (must know information about all </w:t>
      </w:r>
      <w:proofErr w:type="spellStart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>varaibles</w:t>
      </w:r>
      <w:proofErr w:type="spellEnd"/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)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Local variables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2) Instance variables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3)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Static variables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4) Final variables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5)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Private variables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6) Protected variables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7)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Volatile variables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8) </w:t>
      </w:r>
      <w:r w:rsidRPr="00FB7ACF">
        <w:rPr>
          <w:rFonts w:eastAsia="Times New Roman" w:cstheme="minorHAnsi"/>
          <w:color w:val="000000"/>
          <w:spacing w:val="2"/>
          <w:shd w:val="clear" w:color="auto" w:fill="FFFFFF"/>
          <w:lang w:eastAsia="en-IN"/>
        </w:rPr>
        <w:t xml:space="preserve">Transient variables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1"/>
          <w:shd w:val="clear" w:color="auto" w:fill="FFFFFF"/>
          <w:lang w:eastAsia="en-IN"/>
        </w:rPr>
        <w:t xml:space="preserve">9) Public variables </w:t>
      </w: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  <w:rPrChange w:id="152" w:author="Sohan-Maali" w:date="2024-06-05T09:55:00Z">
            <w:rPr>
              <w:rFonts w:eastAsia="Times New Roman" w:cstheme="minorHAnsi"/>
              <w:color w:val="494848"/>
              <w:shd w:val="clear" w:color="auto" w:fill="FFFFFF"/>
              <w:lang w:eastAsia="en-IN"/>
            </w:rPr>
          </w:rPrChange>
        </w:rPr>
        <w:pPrChange w:id="153" w:author="Sohan-Maali" w:date="2024-06-05T09:55:00Z">
          <w:pPr>
            <w:spacing w:after="0" w:line="360" w:lineRule="auto"/>
          </w:pPr>
        </w:pPrChange>
      </w:pPr>
      <w:r w:rsidRPr="00FA26B2">
        <w:rPr>
          <w:rFonts w:eastAsia="Times New Roman" w:cstheme="minorHAnsi"/>
          <w:b/>
          <w:color w:val="000000"/>
          <w:spacing w:val="-1"/>
          <w:sz w:val="24"/>
          <w:shd w:val="clear" w:color="auto" w:fill="FFFFFF"/>
          <w:lang w:eastAsia="en-IN"/>
          <w:rPrChange w:id="154" w:author="Sohan-Maali" w:date="2024-06-05T09:55:00Z">
            <w:rPr>
              <w:rFonts w:eastAsia="Times New Roman" w:cstheme="minorHAnsi"/>
              <w:color w:val="000000"/>
              <w:spacing w:val="-1"/>
              <w:shd w:val="clear" w:color="auto" w:fill="FFFFFF"/>
              <w:lang w:eastAsia="en-IN"/>
            </w:rPr>
          </w:rPrChange>
        </w:rPr>
        <w:t>String manipulation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ways to create a String object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between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a. </w:t>
      </w:r>
      <w:ins w:id="155" w:author="Sohan-Maali" w:date="2024-06-05T10:12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String</w:t>
        </w:r>
      </w:ins>
      <w:proofErr w:type="gramEnd"/>
      <w:ins w:id="156" w:author="Sohan-Maali" w:date="2024-06-05T10:13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 </w:t>
        </w:r>
      </w:ins>
      <w:del w:id="157" w:author="Sohan-Maali" w:date="2024-06-05T10:12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“tri</w:delText>
        </w:r>
      </w:del>
      <w:del w:id="15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del w:id="159" w:author="Sohan-Maali" w:date="2024-06-05T10:12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 xml:space="preserve">g </w:delText>
        </w:r>
      </w:del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=</w:t>
      </w:r>
      <w:del w:id="160" w:author="Sohan-Maali" w:date="2024-06-05T10:13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rata</w:delText>
        </w:r>
      </w:del>
      <w:del w:id="161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del w:id="162" w:author="Sohan-Maali" w:date="2024-06-05T10:13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</w:delText>
        </w:r>
      </w:del>
      <w:ins w:id="163" w:author="Sohan-Maali" w:date="2024-06-05T10:13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”</w:t>
        </w:r>
        <w:proofErr w:type="spellStart"/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sohan</w:t>
        </w:r>
        <w:proofErr w:type="spellEnd"/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”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;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b. </w:t>
      </w:r>
      <w:ins w:id="164" w:author="Sohan-Maali" w:date="2024-06-05T10:13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String </w:t>
        </w:r>
      </w:ins>
      <w:del w:id="165" w:author="Sohan-Maali" w:date="2024-06-05T10:13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“tri</w:delText>
        </w:r>
      </w:del>
      <w:del w:id="166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del w:id="167" w:author="Sohan-Maali" w:date="2024-06-05T10:13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 xml:space="preserve">g </w:delText>
        </w:r>
      </w:del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= </w:t>
      </w:r>
      <w:del w:id="16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169" w:author="Sohan-Maali" w:date="2024-06-05T10:13:00Z"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 xml:space="preserve">new </w:t>
        </w:r>
        <w:proofErr w:type="gramStart"/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String(</w:t>
        </w:r>
        <w:proofErr w:type="gramEnd"/>
        <w:r w:rsidR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“sohan”);</w:t>
        </w:r>
      </w:ins>
      <w:bookmarkStart w:id="170" w:name="_GoBack"/>
      <w:bookmarkEnd w:id="170"/>
      <w:del w:id="171" w:author="Sohan-Maali" w:date="2024-06-05T10:13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ew “tri</w:delText>
        </w:r>
      </w:del>
      <w:del w:id="172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del w:id="173" w:author="Sohan-Maali" w:date="2024-06-05T10:13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g;rata</w:delText>
        </w:r>
      </w:del>
      <w:del w:id="174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del w:id="175" w:author="Sohan-Maali" w:date="2024-06-05T10:13:00Z">
        <w:r w:rsidRPr="00FB7ACF" w:rsidDel="00801414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 xml:space="preserve">Ϳ; </w:delText>
        </w:r>
      </w:del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3)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equals(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 present in which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purpose of String class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equals(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method.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equals(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and == operator?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by immutability </w:t>
      </w: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&amp; immutability?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Can you please tell me some of the immutable classes and mutable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String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StringBuilder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StringTokenizer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presented package names?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String class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equals(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class equals()?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StringTokenizer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nd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this class functionality replaced method name?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reverse String class content?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trim?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create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object by passing String object as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</w:t>
      </w:r>
      <w:proofErr w:type="spellEnd"/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argument?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 xml:space="preserve">14)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concat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 &amp; append()?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concat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and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toString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StringBuilder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String and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compareTo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</w:t>
      </w:r>
      <w:r w:rsidRPr="00FB7ACF">
        <w:rPr>
          <w:rFonts w:eastAsia="Times New Roman" w:cstheme="minorHAnsi"/>
          <w:color w:val="000000"/>
          <w:spacing w:val="-3"/>
          <w:shd w:val="clear" w:color="auto" w:fill="FFFFFF"/>
          <w:lang w:eastAsia="en-IN"/>
        </w:rPr>
        <w:t xml:space="preserve">vs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eqauls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contains(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length vs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length(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default capacity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factory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23)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Concat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 is a factory method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heap memory and String constant pool memory?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String is a final class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26)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StringBuilder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StringTokenizer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introduced in which versions?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legacy class &amp; can you please give me one example of legacy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apply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class methods on String class Object content?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29) </w:t>
      </w:r>
      <w:del w:id="176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177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use String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StringBuffer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String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cloneaing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use of cloning?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Who many types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cloneaing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cloneable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interface present in which package and what is the purpose?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marker interface and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Cloneable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is a marker interface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create duplicate object in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java(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by using which method)? </w:t>
      </w: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</w:rPr>
      </w:pPr>
      <w:r w:rsidRPr="00FA26B2">
        <w:rPr>
          <w:rFonts w:eastAsia="Times New Roman" w:cstheme="minorHAnsi"/>
          <w:b/>
          <w:color w:val="000000"/>
          <w:spacing w:val="-1"/>
          <w:sz w:val="24"/>
          <w:shd w:val="clear" w:color="auto" w:fill="FFFFFF"/>
          <w:lang w:eastAsia="en-IN"/>
        </w:rPr>
        <w:t>Wrapper classes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wrapper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Wrapper classes present in java what are those?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ways are there to create wrapper objects?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4. </w:t>
      </w:r>
      <w:del w:id="17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179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NumberFormatException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constructors are there to create Character Wrapper class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Object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constructors are there to create Integer Wrapper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constructors are there to create Float Wrapper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factory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valueOf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 is it factory method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convert wrapper objects into corresponding primitive values?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implementation of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toString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in all wrapper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convert String into corresponding primitive?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Autoboxing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Autounboxng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introduced in which version?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Purpose of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parseXXX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xxxValue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Which Wrapper classes are direct child class of Object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16.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which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Wrapper classes are direct child class of Number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 xml:space="preserve">17.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convert primitive to String?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18.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Whe</w:t>
      </w:r>
      <w:del w:id="180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181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Đoŵpilatio</w:t>
      </w:r>
      <w:del w:id="182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183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error like 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</w:t>
      </w:r>
      <w:del w:id="184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proofErr w:type="gramStart"/>
      <w:ins w:id="185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</w:t>
      </w:r>
      <w:proofErr w:type="spellEnd"/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Đa</w:t>
      </w:r>
      <w:del w:id="186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187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del w:id="18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189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ot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ďe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derefere</w:t>
      </w:r>
      <w:del w:id="190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191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Đed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?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Wrapper classes are immutable classes or mutable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Perform fallowing conversions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---&gt;String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String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---&gt;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Integer---&gt;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---&gt;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Integer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  <w:rPrChange w:id="192" w:author="Sohan-Maali" w:date="2024-06-05T09:50:00Z">
            <w:rPr>
              <w:rFonts w:eastAsia="Times New Roman" w:cstheme="minorHAnsi"/>
              <w:b/>
              <w:color w:val="494848"/>
              <w:shd w:val="clear" w:color="auto" w:fill="FFFFFF"/>
              <w:lang w:eastAsia="en-IN"/>
            </w:rPr>
          </w:rPrChange>
        </w:rPr>
        <w:pPrChange w:id="193" w:author="Sohan-Maali" w:date="2024-06-05T09:50:00Z">
          <w:pPr>
            <w:spacing w:after="0" w:line="360" w:lineRule="auto"/>
          </w:pPr>
        </w:pPrChange>
      </w:pPr>
      <w:r w:rsidRPr="00FA26B2">
        <w:rPr>
          <w:rFonts w:eastAsia="Times New Roman" w:cstheme="minorHAnsi"/>
          <w:b/>
          <w:color w:val="000000"/>
          <w:spacing w:val="-1"/>
          <w:sz w:val="24"/>
          <w:shd w:val="clear" w:color="auto" w:fill="FFFFFF"/>
          <w:lang w:eastAsia="en-IN"/>
          <w:rPrChange w:id="194" w:author="Sohan-Maali" w:date="2024-06-05T09:50:00Z">
            <w:rPr>
              <w:rFonts w:eastAsia="Times New Roman" w:cstheme="minorHAnsi"/>
              <w:b/>
              <w:color w:val="000000"/>
              <w:spacing w:val="-1"/>
              <w:shd w:val="clear" w:color="auto" w:fill="FFFFFF"/>
              <w:lang w:eastAsia="en-IN"/>
            </w:rPr>
          </w:rPrChange>
        </w:rPr>
        <w:t>Garbage Collector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functionality of Garbage collector?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ways are there to make eligible our objects to Garbage collector?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call Garbage collector explicitly?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gc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)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finalize(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the exception raised in finalize block what happened error or output?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RunTime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create object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RunTime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singleton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algorithm fallowed by GC?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final ,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finally , finalize()?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12. </w:t>
      </w:r>
      <w:del w:id="195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196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GarbageCollector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calls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finalize(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Finalize method present in which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Which part of the memory involved in garbage collector Heap or Stack?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Who creates stack memory and who destroy that memory?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demon thread? Is Garbage collector is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DemonThread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times Garbage collector does call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finalize(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 for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different ways to call Garbage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collector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enable/disable call of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finalize(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call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finalize(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) method explicitly by the programmer?</w:t>
      </w:r>
    </w:p>
    <w:p w:rsidR="00FB7ACF" w:rsidRPr="00FA26B2" w:rsidRDefault="00FB7ACF" w:rsidP="00FA26B2">
      <w:pPr>
        <w:spacing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  <w:rPrChange w:id="197" w:author="Sohan-Maali" w:date="2024-06-05T09:51:00Z">
            <w:rPr>
              <w:rFonts w:eastAsia="Times New Roman" w:cstheme="minorHAnsi"/>
              <w:color w:val="494848"/>
              <w:shd w:val="clear" w:color="auto" w:fill="FFFFFF"/>
              <w:lang w:eastAsia="en-IN"/>
            </w:rPr>
          </w:rPrChange>
        </w:rPr>
        <w:pPrChange w:id="198" w:author="Sohan-Maali" w:date="2024-06-05T09:51:00Z">
          <w:pPr>
            <w:spacing w:line="360" w:lineRule="auto"/>
          </w:pPr>
        </w:pPrChange>
      </w:pPr>
      <w:r w:rsidRPr="00FA26B2">
        <w:rPr>
          <w:rFonts w:eastAsia="Times New Roman" w:cstheme="minorHAnsi"/>
          <w:b/>
          <w:color w:val="000000"/>
          <w:spacing w:val="-1"/>
          <w:sz w:val="24"/>
          <w:shd w:val="clear" w:color="auto" w:fill="FFFFFF"/>
          <w:lang w:eastAsia="en-IN"/>
          <w:rPrChange w:id="199" w:author="Sohan-Maali" w:date="2024-06-05T09:51:00Z">
            <w:rPr>
              <w:rFonts w:eastAsia="Times New Roman" w:cstheme="minorHAnsi"/>
              <w:color w:val="000000"/>
              <w:spacing w:val="-1"/>
              <w:shd w:val="clear" w:color="auto" w:fill="FFFFFF"/>
              <w:lang w:eastAsia="en-IN"/>
            </w:rPr>
          </w:rPrChange>
        </w:rPr>
        <w:t>Collections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main objective of collections?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advantages of collections over arrays?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Collection frame work classes are present in which package?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root interface of collections?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List out implementation classes of List interface?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List out implementation classes of set interface?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List out implementation classes of map interface?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heterogeneous and homogeneous data? </w:t>
      </w:r>
    </w:p>
    <w:p w:rsidR="00FB7ACF" w:rsidRPr="00FB7ACF" w:rsidDel="00FA26B2" w:rsidRDefault="00FB7ACF" w:rsidP="00FA26B2">
      <w:pPr>
        <w:spacing w:after="0" w:line="360" w:lineRule="auto"/>
        <w:rPr>
          <w:del w:id="200" w:author="Sohan-Maali" w:date="2024-06-05T09:51:00Z"/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legacy class can you please tell me some of the legacy classes present in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collection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framework?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characteristics of collection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classe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 xml:space="preserve">11)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generic version of collection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general version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ArrayList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generic version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ArrayList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purpose of generic version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ArrayList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arrays?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get Array by using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ArrayList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betweenArrayList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LinkedList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decide </w:t>
      </w:r>
      <w:del w:id="201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202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to use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ArrayList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</w:t>
      </w:r>
      <w:del w:id="203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204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to use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LinkedList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ArrayList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vector?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can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ArrayList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be synchronized without using vector?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Arrays are already used to hold homogeneous data but what is the purpose of generic version of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Collection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RandomAccess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interface and it is marker interface or </w:t>
      </w: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cursor and how many cursors present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ways are there to retrieve objects from collections classes what are those?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Enumeration cursor and how to get that cursor object? </w:t>
      </w:r>
    </w:p>
    <w:p w:rsidR="00FB7ACF" w:rsidRPr="00FB7ACF" w:rsidDel="00FA26B2" w:rsidRDefault="00FB7ACF" w:rsidP="00FA26B2">
      <w:pPr>
        <w:spacing w:after="0" w:line="360" w:lineRule="auto"/>
        <w:rPr>
          <w:del w:id="205" w:author="Sohan-Maali" w:date="2024-06-05T09:51:00Z"/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By using how many cursors we are able to retrieve the objects both forward backward direction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and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what are the cursors?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Iterator and how to get Iterator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ListIterator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how to get that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Enumeration vs Iterator Vs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ListIterator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We are able to retrieve objects from collection classes by using cursors and for-each loop what is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the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difference?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All collection classes are commonly implemented some interfaces what are those interfaces?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HashSet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linkedHashSet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31)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all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most all collection classes are allowed heterogeneous data but some collection classes are not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allowed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can you please list out the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TreeSet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Set &amp; List interface?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Map interface?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entry.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HashMap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LinkedHashMap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comparable vs Comparator interface?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TreeSet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andTtreeMap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HashTable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Properties file key=value pairs?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properties file and what are the advantages of properties file?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Properties class present in which package?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What is the difference between collection &amp; collections?</w:t>
      </w: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  <w:rPrChange w:id="206" w:author="Sohan-Maali" w:date="2024-06-05T09:51:00Z">
            <w:rPr>
              <w:rFonts w:eastAsia="Times New Roman" w:cstheme="minorHAnsi"/>
              <w:color w:val="494848"/>
              <w:shd w:val="clear" w:color="auto" w:fill="FFFFFF"/>
              <w:lang w:eastAsia="en-IN"/>
            </w:rPr>
          </w:rPrChange>
        </w:rPr>
        <w:pPrChange w:id="207" w:author="Sohan-Maali" w:date="2024-06-05T09:51:00Z">
          <w:pPr>
            <w:spacing w:after="0" w:line="360" w:lineRule="auto"/>
          </w:pPr>
        </w:pPrChange>
      </w:pPr>
      <w:r w:rsidRPr="00FA26B2">
        <w:rPr>
          <w:rFonts w:eastAsia="Times New Roman" w:cstheme="minorHAnsi"/>
          <w:b/>
          <w:color w:val="000000"/>
          <w:spacing w:val="-1"/>
          <w:sz w:val="24"/>
          <w:shd w:val="clear" w:color="auto" w:fill="FFFFFF"/>
          <w:lang w:eastAsia="en-IN"/>
          <w:rPrChange w:id="208" w:author="Sohan-Maali" w:date="2024-06-05T09:51:00Z">
            <w:rPr>
              <w:rFonts w:eastAsia="Times New Roman" w:cstheme="minorHAnsi"/>
              <w:color w:val="000000"/>
              <w:spacing w:val="-1"/>
              <w:shd w:val="clear" w:color="auto" w:fill="FFFFFF"/>
              <w:lang w:eastAsia="en-IN"/>
            </w:rPr>
          </w:rPrChange>
        </w:rPr>
        <w:t>Enumeration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Enumeration?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 xml:space="preserve">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declare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3)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constants are by default?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One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is able extends other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For the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compiler generate .class files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&amp; </w:t>
      </w:r>
      <w:proofErr w:type="spellStart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main method &amp; constructor inside the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provide parameterized constructor inside the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and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values(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ordinal(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crate object for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For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inheritance concept is applicable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create object </w:t>
      </w: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of </w:t>
      </w:r>
      <w:proofErr w:type="spellStart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15) </w:t>
      </w:r>
      <w:del w:id="209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210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constants are loaded?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16)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Enums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are able to implement interfaces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17)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introduced in which version?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 &amp; Enumeration &amp; </w:t>
      </w:r>
      <w:proofErr w:type="spellStart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override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toString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 inside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Can you use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enum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constants switch case in java? </w:t>
      </w: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  <w:rPrChange w:id="211" w:author="Sohan-Maali" w:date="2024-06-05T09:51:00Z">
            <w:rPr>
              <w:rFonts w:eastAsia="Times New Roman" w:cstheme="minorHAnsi"/>
              <w:color w:val="494848"/>
              <w:shd w:val="clear" w:color="auto" w:fill="FFFFFF"/>
              <w:lang w:eastAsia="en-IN"/>
            </w:rPr>
          </w:rPrChange>
        </w:rPr>
        <w:pPrChange w:id="212" w:author="Sohan-Maali" w:date="2024-06-05T09:51:00Z">
          <w:pPr>
            <w:spacing w:after="0" w:line="360" w:lineRule="auto"/>
          </w:pPr>
        </w:pPrChange>
      </w:pPr>
      <w:r w:rsidRPr="00FA26B2">
        <w:rPr>
          <w:rFonts w:eastAsia="Times New Roman" w:cstheme="minorHAnsi"/>
          <w:b/>
          <w:color w:val="000000"/>
          <w:spacing w:val="-1"/>
          <w:sz w:val="24"/>
          <w:shd w:val="clear" w:color="auto" w:fill="FFFFFF"/>
          <w:lang w:eastAsia="en-IN"/>
          <w:rPrChange w:id="213" w:author="Sohan-Maali" w:date="2024-06-05T09:51:00Z">
            <w:rPr>
              <w:rFonts w:eastAsia="Times New Roman" w:cstheme="minorHAnsi"/>
              <w:color w:val="000000"/>
              <w:spacing w:val="-1"/>
              <w:shd w:val="clear" w:color="auto" w:fill="FFFFFF"/>
              <w:lang w:eastAsia="en-IN"/>
            </w:rPr>
          </w:rPrChange>
        </w:rPr>
        <w:t>Nested classes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advantages of inner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types of nested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types of inner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by static inner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The inner class is able to access outer class private properties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The outer class is able to access inner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classes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properties&amp; methods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create object inner class and outer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a.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Class Outer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{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class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Inner{ 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}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}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For the inner classes compiler generates .class files or not? If generates write the name of above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inner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class .class file name 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The outer class object is able to call inner class properties &amp; methods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The inner class object is able to call outer class properties and methods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11)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normal inner classes and static inner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anonymous inner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method local inner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14)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create inner class object without outer class object?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 xml:space="preserve">15)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Java supports inner method concept or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not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main method inside inner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17)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constructors inside inner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outer class variables and inner class variables are having same name then hoe to represent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outer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class variables and how to represent inner class variables?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declare same method in both inner class and outer class?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20)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Is it possible to declare main method inside outer classes?</w:t>
      </w:r>
    </w:p>
    <w:p w:rsidR="00FB7ACF" w:rsidRPr="00FB7ACF" w:rsidDel="00FA26B2" w:rsidRDefault="00FB7ACF" w:rsidP="00FA26B2">
      <w:pPr>
        <w:spacing w:line="360" w:lineRule="auto"/>
        <w:rPr>
          <w:del w:id="214" w:author="Sohan-Maali" w:date="2024-06-05T09:51:00Z"/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  <w:rPrChange w:id="215" w:author="Sohan-Maali" w:date="2024-06-05T09:52:00Z">
            <w:rPr>
              <w:rFonts w:eastAsia="Times New Roman" w:cstheme="minorHAnsi"/>
              <w:color w:val="494848"/>
              <w:shd w:val="clear" w:color="auto" w:fill="FFFFFF"/>
              <w:lang w:eastAsia="en-IN"/>
            </w:rPr>
          </w:rPrChange>
        </w:rPr>
        <w:pPrChange w:id="216" w:author="Sohan-Maali" w:date="2024-06-05T09:52:00Z">
          <w:pPr>
            <w:spacing w:after="0" w:line="360" w:lineRule="auto"/>
          </w:pPr>
        </w:pPrChange>
      </w:pPr>
      <w:r w:rsidRPr="00FA26B2">
        <w:rPr>
          <w:rFonts w:eastAsia="Times New Roman" w:cstheme="minorHAnsi"/>
          <w:b/>
          <w:color w:val="000000"/>
          <w:sz w:val="24"/>
          <w:shd w:val="clear" w:color="auto" w:fill="FFFFFF"/>
          <w:lang w:eastAsia="en-IN"/>
          <w:rPrChange w:id="217" w:author="Sohan-Maali" w:date="2024-06-05T09:52:00Z">
            <w:rPr>
              <w:rFonts w:eastAsia="Times New Roman" w:cstheme="minorHAnsi"/>
              <w:color w:val="000000"/>
              <w:shd w:val="clear" w:color="auto" w:fill="FFFFFF"/>
              <w:lang w:eastAsia="en-IN"/>
            </w:rPr>
          </w:rPrChange>
        </w:rPr>
        <w:t>File IO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java.io package?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stream?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channel and how many types of channels present in java?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normal stream &amp; buffered Streams?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FileInputStream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BufferedReader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FileOutputStream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printwriter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7.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Println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 present in which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Out is which type of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variable(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instance /static ) present in which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To create byte oriented channel we required two class what are those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To create character oriented channel we required two class what are those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byte oriented channel and character oriented channel?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read(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readLine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serialization?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Serializable interface&amp; it is marker interface or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not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prevent serialization concept?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deserialization?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To perform deserialization we required two classes what are those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To perform serialization we required two classes what are those classes?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transient modifier?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advantage of serialization?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Serializable interface present in which package?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22. </w:t>
      </w:r>
      <w:del w:id="21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When</w:delText>
        </w:r>
      </w:del>
      <w:ins w:id="219" w:author="Sohan-Maali" w:date="2024-06-05T10:05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When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IOException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how many ways are there to handle the exceptions?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23.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IOException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is checked Exception or unchecked Exception?</w:t>
      </w:r>
    </w:p>
    <w:p w:rsidR="00FB7ACF" w:rsidRPr="00FA26B2" w:rsidRDefault="00FB7ACF" w:rsidP="00FA26B2">
      <w:pPr>
        <w:spacing w:after="0" w:line="360" w:lineRule="auto"/>
        <w:jc w:val="center"/>
        <w:rPr>
          <w:rFonts w:eastAsia="Times New Roman" w:cstheme="minorHAnsi"/>
          <w:b/>
          <w:color w:val="494848"/>
          <w:sz w:val="24"/>
          <w:shd w:val="clear" w:color="auto" w:fill="FFFFFF"/>
          <w:lang w:eastAsia="en-IN"/>
          <w:rPrChange w:id="220" w:author="Sohan-Maali" w:date="2024-06-05T09:52:00Z">
            <w:rPr>
              <w:rFonts w:eastAsia="Times New Roman" w:cstheme="minorHAnsi"/>
              <w:color w:val="494848"/>
              <w:shd w:val="clear" w:color="auto" w:fill="FFFFFF"/>
              <w:lang w:eastAsia="en-IN"/>
            </w:rPr>
          </w:rPrChange>
        </w:rPr>
        <w:pPrChange w:id="221" w:author="Sohan-Maali" w:date="2024-06-05T09:52:00Z">
          <w:pPr>
            <w:spacing w:after="0" w:line="360" w:lineRule="auto"/>
          </w:pPr>
        </w:pPrChange>
      </w:pPr>
      <w:proofErr w:type="spellStart"/>
      <w:r w:rsidRPr="00FA26B2">
        <w:rPr>
          <w:rFonts w:eastAsia="Times New Roman" w:cstheme="minorHAnsi"/>
          <w:b/>
          <w:color w:val="000000"/>
          <w:spacing w:val="-1"/>
          <w:sz w:val="24"/>
          <w:shd w:val="clear" w:color="auto" w:fill="FFFFFF"/>
          <w:lang w:eastAsia="en-IN"/>
          <w:rPrChange w:id="222" w:author="Sohan-Maali" w:date="2024-06-05T09:52:00Z">
            <w:rPr>
              <w:rFonts w:eastAsia="Times New Roman" w:cstheme="minorHAnsi"/>
              <w:color w:val="000000"/>
              <w:spacing w:val="-1"/>
              <w:shd w:val="clear" w:color="auto" w:fill="FFFFFF"/>
              <w:lang w:eastAsia="en-IN"/>
            </w:rPr>
          </w:rPrChange>
        </w:rPr>
        <w:t>Multhreading</w:t>
      </w:r>
      <w:proofErr w:type="spellEnd"/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1. </w:t>
      </w:r>
      <w:r w:rsidRPr="00FB7ACF">
        <w:rPr>
          <w:rFonts w:eastAsia="Times New Roman" w:cstheme="minorHAnsi"/>
          <w:color w:val="000000"/>
          <w:spacing w:val="-2"/>
          <w:shd w:val="clear" w:color="auto" w:fill="FFFFFF"/>
          <w:lang w:eastAsia="en-IN"/>
        </w:rPr>
        <w:t xml:space="preserve">What do you mean by Thread?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single threaded model?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single threaded model and multithreaded model?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main thread and what is the importance?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process and thread?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lastRenderedPageBreak/>
        <w:t xml:space="preserve">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many ways are there to create thread which one prefer?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Thread class&amp; Runnable interface present in which package?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Runnable interface is marker interface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t.start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t.run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 methods where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is object of Thread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start the thread?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are the life cycle methods of thread?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12.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Run(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method present in class/interface ?Is it possible to override run() method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Is it possible to override start method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thread scheduler?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Thread Scheduler fallows which algorithm?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purpose of thread priority?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purpose of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sleep(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isAlive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isDemon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 &amp; join()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getId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 &amp;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activeCount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 methods?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18.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Jvm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creates stack memory one per Thread or all threads only one stack?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19.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What is the thread priority range &amp; how to set priority and how to get priority?</w:t>
      </w:r>
    </w:p>
    <w:p w:rsidR="00FB7ACF" w:rsidRPr="00FB7ACF" w:rsidDel="00FA26B2" w:rsidRDefault="00FB7ACF" w:rsidP="00FA26B2">
      <w:pPr>
        <w:spacing w:line="360" w:lineRule="auto"/>
        <w:rPr>
          <w:del w:id="223" w:author="Sohan-Maali" w:date="2024-06-05T09:52:00Z"/>
          <w:rFonts w:eastAsia="Times New Roman" w:cstheme="minorHAnsi"/>
          <w:color w:val="000000"/>
          <w:spacing w:val="-1"/>
          <w:shd w:val="clear" w:color="auto" w:fill="FFFFFF"/>
          <w:lang w:eastAsia="en-IN"/>
        </w:rPr>
      </w:pPr>
    </w:p>
    <w:p w:rsidR="00FB7ACF" w:rsidRPr="00FB7ACF" w:rsidDel="00FA26B2" w:rsidRDefault="00FB7ACF" w:rsidP="00FA26B2">
      <w:pPr>
        <w:spacing w:line="360" w:lineRule="auto"/>
        <w:rPr>
          <w:del w:id="224" w:author="Sohan-Maali" w:date="2024-06-05T09:52:00Z"/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2</w:t>
      </w: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default name of user defined thread and main thread? And how to set the name </w:t>
      </w:r>
    </w:p>
    <w:p w:rsidR="00FB7ACF" w:rsidRPr="00FB7ACF" w:rsidRDefault="00FB7ACF" w:rsidP="00FA26B2">
      <w:pPr>
        <w:spacing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  <w:pPrChange w:id="225" w:author="Sohan-Maali" w:date="2024-06-05T09:52:00Z">
          <w:pPr>
            <w:spacing w:after="0" w:line="360" w:lineRule="auto"/>
          </w:pPr>
        </w:pPrChange>
      </w:pP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and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how to get the name?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21.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default priority of main thread?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Which approach is best approach to create a thread?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synchronized method and non-synchronized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purpose of synchronized modifier?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synchronized method and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non synchronized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method?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do you mean by demon thread tell me some examples?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27.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what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is the purpose of volatile modifier?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synchronized method and synchronized block?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29.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Wait(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notify()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notifyAll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 methods are present in which class?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30.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Whe</w:t>
      </w:r>
      <w:del w:id="226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227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EǆĐeptio</w:t>
      </w:r>
      <w:del w:id="22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229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like 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IllegalThread“tateEǆĐeptio</w:t>
      </w:r>
      <w:del w:id="230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231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proofErr w:type="spellEnd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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31.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Whe</w:t>
      </w:r>
      <w:del w:id="232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233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we will get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EǆĐeptio</w:t>
      </w:r>
      <w:del w:id="234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235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like 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IlleglArguŵe</w:t>
      </w:r>
      <w:del w:id="236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237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tEǆĐeptio</w:t>
      </w:r>
      <w:del w:id="238" w:author="Sohan-Maali" w:date="2024-06-05T10:04:00Z">
        <w:r w:rsidRPr="00FB7ACF" w:rsidDel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delText>Ŷ</w:delText>
        </w:r>
      </w:del>
      <w:ins w:id="239" w:author="Sohan-Maali" w:date="2024-06-05T10:04:00Z">
        <w:r w:rsidR="00ED0981">
          <w:rPr>
            <w:rFonts w:eastAsia="Times New Roman" w:cstheme="minorHAnsi"/>
            <w:color w:val="000000"/>
            <w:spacing w:val="-1"/>
            <w:shd w:val="clear" w:color="auto" w:fill="FFFFFF"/>
            <w:lang w:eastAsia="en-IN"/>
          </w:rPr>
          <w:t>N</w:t>
        </w:r>
      </w:ins>
      <w:proofErr w:type="spellEnd"/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 ?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32.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If two threads are having same priority then who decides thread execution?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33.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two threads are communicate each other?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34.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race condition?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35.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to check whether the thread is demon or not? Main thread is demon or not?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36.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How a thread can interrupt another thread?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37.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Explain about </w:t>
      </w:r>
      <w:proofErr w:type="gram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wait(</w:t>
      </w:r>
      <w:proofErr w:type="gram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) notify()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notifyAll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()?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38.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Once we create thread what is the default priority? </w:t>
      </w:r>
    </w:p>
    <w:p w:rsidR="00FB7ACF" w:rsidRPr="00FB7ACF" w:rsidRDefault="00FB7ACF" w:rsidP="00FA26B2">
      <w:pPr>
        <w:spacing w:after="0" w:line="360" w:lineRule="auto"/>
        <w:rPr>
          <w:rFonts w:eastAsia="Times New Roman" w:cstheme="minorHAnsi"/>
          <w:color w:val="494848"/>
          <w:shd w:val="clear" w:color="auto" w:fill="FFFFFF"/>
          <w:lang w:eastAsia="en-IN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39.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max priority &amp; min priority &amp; norm priority? </w:t>
      </w:r>
    </w:p>
    <w:p w:rsidR="00FB7ACF" w:rsidRPr="00FB7ACF" w:rsidRDefault="00FB7ACF" w:rsidP="00FA26B2">
      <w:pPr>
        <w:spacing w:line="360" w:lineRule="auto"/>
        <w:rPr>
          <w:rFonts w:cstheme="minorHAnsi"/>
        </w:rPr>
      </w:pPr>
      <w:r w:rsidRPr="00FB7ACF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40. </w:t>
      </w:r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What is the difference between </w:t>
      </w:r>
      <w:proofErr w:type="spellStart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>preemptive</w:t>
      </w:r>
      <w:proofErr w:type="spellEnd"/>
      <w:r w:rsidRPr="00FB7ACF">
        <w:rPr>
          <w:rFonts w:eastAsia="Times New Roman" w:cstheme="minorHAnsi"/>
          <w:color w:val="000000"/>
          <w:spacing w:val="-1"/>
          <w:shd w:val="clear" w:color="auto" w:fill="FFFFFF"/>
          <w:lang w:eastAsia="en-IN"/>
        </w:rPr>
        <w:t xml:space="preserve"> scheduling vs time slicing?</w:t>
      </w:r>
    </w:p>
    <w:sectPr w:rsidR="00FB7ACF" w:rsidRPr="00FB7ACF" w:rsidSect="00FA26B2">
      <w:pgSz w:w="11906" w:h="16838"/>
      <w:pgMar w:top="720" w:right="720" w:bottom="720" w:left="720" w:header="709" w:footer="709" w:gutter="0"/>
      <w:cols w:space="708"/>
      <w:docGrid w:linePitch="360"/>
      <w:sectPrChange w:id="240" w:author="Sohan-Maali" w:date="2024-06-05T09:53:00Z">
        <w:sectPr w:rsidR="00FB7ACF" w:rsidRPr="00FB7ACF" w:rsidSect="00FA26B2">
          <w:pgMar w:top="1440" w:right="1134" w:bottom="1440" w:left="1134" w:header="709" w:footer="709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han-Maali">
    <w15:presenceInfo w15:providerId="Windows Live" w15:userId="a3a98927966b78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CF"/>
    <w:rsid w:val="00801414"/>
    <w:rsid w:val="00E00562"/>
    <w:rsid w:val="00ED0981"/>
    <w:rsid w:val="00FA26B2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DB60"/>
  <w15:chartTrackingRefBased/>
  <w15:docId w15:val="{0141D7D3-511A-4131-9E23-510A9773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FB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3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1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6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2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6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7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2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973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964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6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5176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0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4607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8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1730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5494</Words>
  <Characters>31316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Sohan-Maali</dc:creator>
  <cp:keywords/>
  <dc:description/>
  <cp:lastModifiedBy>Sohan-Maali</cp:lastModifiedBy>
  <cp:revision>1</cp:revision>
  <dcterms:created xsi:type="dcterms:W3CDTF">2024-06-05T04:01:00Z</dcterms:created>
  <dcterms:modified xsi:type="dcterms:W3CDTF">2024-06-05T04:44:00Z</dcterms:modified>
</cp:coreProperties>
</file>